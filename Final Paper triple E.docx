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2A4CB" w14:textId="68D3868B" w:rsidR="00AC4B72" w:rsidRPr="007F67D8" w:rsidRDefault="00AC4B72" w:rsidP="009D03F6">
      <w:pPr>
        <w:tabs>
          <w:tab w:val="left" w:pos="900"/>
        </w:tabs>
        <w:spacing w:after="0"/>
        <w:jc w:val="center"/>
        <w:rPr>
          <w:rFonts w:ascii="Times New Roman" w:hAnsi="Times New Roman" w:cs="Times New Roman"/>
          <w:b/>
          <w:rPrChange w:id="0" w:author="Lawlor,Kaitlyn T(student)" w:date="2017-05-07T04:29:00Z">
            <w:rPr>
              <w:rFonts w:ascii="Times New Roman" w:hAnsi="Times New Roman" w:cs="Times New Roman"/>
              <w:b/>
              <w:sz w:val="28"/>
              <w:szCs w:val="28"/>
            </w:rPr>
          </w:rPrChange>
        </w:rPr>
      </w:pPr>
      <w:commentRangeStart w:id="1"/>
      <w:r w:rsidRPr="007F67D8">
        <w:rPr>
          <w:rFonts w:ascii="Times New Roman" w:hAnsi="Times New Roman" w:cs="Times New Roman"/>
          <w:b/>
          <w:rPrChange w:id="2" w:author="Lawlor,Kaitlyn T(student)" w:date="2017-05-07T04:29:00Z">
            <w:rPr>
              <w:rFonts w:ascii="Times New Roman" w:hAnsi="Times New Roman" w:cs="Times New Roman"/>
              <w:b/>
              <w:sz w:val="28"/>
              <w:szCs w:val="28"/>
            </w:rPr>
          </w:rPrChange>
        </w:rPr>
        <w:t xml:space="preserve">Comparing the </w:t>
      </w:r>
      <w:r w:rsidR="005825B7" w:rsidRPr="007F67D8">
        <w:rPr>
          <w:rFonts w:ascii="Times New Roman" w:hAnsi="Times New Roman" w:cs="Times New Roman"/>
          <w:b/>
          <w:rPrChange w:id="3" w:author="Lawlor,Kaitlyn T(student)" w:date="2017-05-07T04:29:00Z">
            <w:rPr>
              <w:rFonts w:ascii="Times New Roman" w:hAnsi="Times New Roman" w:cs="Times New Roman"/>
              <w:b/>
              <w:sz w:val="28"/>
              <w:szCs w:val="28"/>
            </w:rPr>
          </w:rPrChange>
        </w:rPr>
        <w:t>P</w:t>
      </w:r>
      <w:r w:rsidRPr="007F67D8">
        <w:rPr>
          <w:rFonts w:ascii="Times New Roman" w:hAnsi="Times New Roman" w:cs="Times New Roman"/>
          <w:b/>
          <w:rPrChange w:id="4" w:author="Lawlor,Kaitlyn T(student)" w:date="2017-05-07T04:29:00Z">
            <w:rPr>
              <w:rFonts w:ascii="Times New Roman" w:hAnsi="Times New Roman" w:cs="Times New Roman"/>
              <w:b/>
              <w:sz w:val="28"/>
              <w:szCs w:val="28"/>
            </w:rPr>
          </w:rPrChange>
        </w:rPr>
        <w:t>roportion</w:t>
      </w:r>
      <w:r w:rsidR="005825B7" w:rsidRPr="007F67D8">
        <w:rPr>
          <w:rFonts w:ascii="Times New Roman" w:hAnsi="Times New Roman" w:cs="Times New Roman"/>
          <w:b/>
          <w:rPrChange w:id="5" w:author="Lawlor,Kaitlyn T(student)" w:date="2017-05-07T04:29:00Z">
            <w:rPr>
              <w:rFonts w:ascii="Times New Roman" w:hAnsi="Times New Roman" w:cs="Times New Roman"/>
              <w:b/>
              <w:sz w:val="28"/>
              <w:szCs w:val="28"/>
            </w:rPr>
          </w:rPrChange>
        </w:rPr>
        <w:t>s</w:t>
      </w:r>
      <w:r w:rsidRPr="007F67D8">
        <w:rPr>
          <w:rFonts w:ascii="Times New Roman" w:hAnsi="Times New Roman" w:cs="Times New Roman"/>
          <w:b/>
          <w:rPrChange w:id="6" w:author="Lawlor,Kaitlyn T(student)" w:date="2017-05-07T04:29:00Z">
            <w:rPr>
              <w:rFonts w:ascii="Times New Roman" w:hAnsi="Times New Roman" w:cs="Times New Roman"/>
              <w:b/>
              <w:sz w:val="28"/>
              <w:szCs w:val="28"/>
            </w:rPr>
          </w:rPrChange>
        </w:rPr>
        <w:t xml:space="preserve"> of </w:t>
      </w:r>
      <w:r w:rsidR="005825B7" w:rsidRPr="007F67D8">
        <w:rPr>
          <w:rFonts w:ascii="Times New Roman" w:hAnsi="Times New Roman" w:cs="Times New Roman"/>
          <w:b/>
          <w:rPrChange w:id="7" w:author="Lawlor,Kaitlyn T(student)" w:date="2017-05-07T04:29:00Z">
            <w:rPr>
              <w:rFonts w:ascii="Times New Roman" w:hAnsi="Times New Roman" w:cs="Times New Roman"/>
              <w:b/>
              <w:sz w:val="28"/>
              <w:szCs w:val="28"/>
            </w:rPr>
          </w:rPrChange>
        </w:rPr>
        <w:t>Cat</w:t>
      </w:r>
      <w:r w:rsidRPr="007F67D8">
        <w:rPr>
          <w:rFonts w:ascii="Times New Roman" w:hAnsi="Times New Roman" w:cs="Times New Roman"/>
          <w:b/>
          <w:rPrChange w:id="8" w:author="Lawlor,Kaitlyn T(student)" w:date="2017-05-07T04:29:00Z">
            <w:rPr>
              <w:rFonts w:ascii="Times New Roman" w:hAnsi="Times New Roman" w:cs="Times New Roman"/>
              <w:b/>
              <w:sz w:val="28"/>
              <w:szCs w:val="28"/>
            </w:rPr>
          </w:rPrChange>
        </w:rPr>
        <w:t xml:space="preserve">-related </w:t>
      </w:r>
      <w:commentRangeEnd w:id="1"/>
      <w:r w:rsidR="005825B7" w:rsidRPr="007F67D8">
        <w:rPr>
          <w:rFonts w:ascii="Times New Roman" w:hAnsi="Times New Roman" w:cs="Times New Roman"/>
          <w:b/>
          <w:rPrChange w:id="9" w:author="Lawlor,Kaitlyn T(student)" w:date="2017-05-07T04:29:00Z">
            <w:rPr>
              <w:rFonts w:ascii="Times New Roman" w:hAnsi="Times New Roman" w:cs="Times New Roman"/>
              <w:b/>
              <w:sz w:val="28"/>
              <w:szCs w:val="28"/>
            </w:rPr>
          </w:rPrChange>
        </w:rPr>
        <w:t>Tweets</w:t>
      </w:r>
      <w:r w:rsidR="009A10B3" w:rsidRPr="007F67D8">
        <w:rPr>
          <w:rStyle w:val="CommentReference"/>
          <w:rFonts w:ascii="Times New Roman" w:hAnsi="Times New Roman" w:cs="Times New Roman"/>
          <w:sz w:val="22"/>
          <w:szCs w:val="22"/>
          <w:rPrChange w:id="10" w:author="Lawlor,Kaitlyn T(student)" w:date="2017-05-07T04:29:00Z">
            <w:rPr>
              <w:rStyle w:val="CommentReference"/>
              <w:rFonts w:ascii="Times New Roman" w:hAnsi="Times New Roman" w:cs="Times New Roman"/>
              <w:sz w:val="28"/>
              <w:szCs w:val="28"/>
            </w:rPr>
          </w:rPrChange>
        </w:rPr>
        <w:commentReference w:id="1"/>
      </w:r>
      <w:r w:rsidR="0013136D" w:rsidRPr="007F67D8">
        <w:rPr>
          <w:rFonts w:ascii="Times New Roman" w:hAnsi="Times New Roman" w:cs="Times New Roman"/>
          <w:b/>
          <w:rPrChange w:id="11" w:author="Lawlor,Kaitlyn T(student)" w:date="2017-05-07T04:29:00Z">
            <w:rPr>
              <w:rFonts w:ascii="Times New Roman" w:hAnsi="Times New Roman" w:cs="Times New Roman"/>
              <w:b/>
              <w:sz w:val="28"/>
              <w:szCs w:val="28"/>
            </w:rPr>
          </w:rPrChange>
        </w:rPr>
        <w:t xml:space="preserve"> in the United States</w:t>
      </w:r>
    </w:p>
    <w:p w14:paraId="2E9C2D95" w14:textId="77777777" w:rsidR="00AC4B72" w:rsidRPr="007F67D8" w:rsidRDefault="00AC4B72" w:rsidP="009D03F6">
      <w:pPr>
        <w:tabs>
          <w:tab w:val="left" w:pos="900"/>
        </w:tabs>
        <w:spacing w:after="0"/>
        <w:jc w:val="center"/>
        <w:rPr>
          <w:rFonts w:ascii="Times New Roman" w:hAnsi="Times New Roman" w:cs="Times New Roman"/>
          <w:sz w:val="20"/>
          <w:szCs w:val="20"/>
          <w:rPrChange w:id="12"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13" w:author="Lawlor,Kaitlyn T(student)" w:date="2017-05-07T04:28:00Z">
            <w:rPr>
              <w:rFonts w:ascii="Times New Roman" w:hAnsi="Times New Roman" w:cs="Times New Roman"/>
              <w:sz w:val="24"/>
              <w:szCs w:val="24"/>
            </w:rPr>
          </w:rPrChange>
        </w:rPr>
        <w:t>Kaitlyn Lawlor</w:t>
      </w:r>
    </w:p>
    <w:p w14:paraId="388D6C4B" w14:textId="77777777" w:rsidR="00AC4B72" w:rsidRPr="007F67D8" w:rsidRDefault="00AC4B72" w:rsidP="00004706">
      <w:pPr>
        <w:tabs>
          <w:tab w:val="left" w:pos="900"/>
        </w:tabs>
        <w:spacing w:after="0"/>
        <w:rPr>
          <w:rFonts w:ascii="Times New Roman" w:hAnsi="Times New Roman" w:cs="Times New Roman"/>
          <w:b/>
          <w:sz w:val="20"/>
          <w:szCs w:val="20"/>
          <w:rPrChange w:id="14" w:author="Lawlor,Kaitlyn T(student)" w:date="2017-05-07T04:28:00Z">
            <w:rPr>
              <w:rFonts w:ascii="Times New Roman" w:hAnsi="Times New Roman" w:cs="Times New Roman"/>
              <w:b/>
              <w:sz w:val="24"/>
              <w:szCs w:val="24"/>
            </w:rPr>
          </w:rPrChange>
        </w:rPr>
      </w:pPr>
    </w:p>
    <w:p w14:paraId="7315E727" w14:textId="5D5F683B" w:rsidR="00CA47C3" w:rsidRPr="007F67D8" w:rsidRDefault="00BA7747" w:rsidP="009D03F6">
      <w:pPr>
        <w:tabs>
          <w:tab w:val="left" w:pos="900"/>
        </w:tabs>
        <w:spacing w:after="0"/>
        <w:rPr>
          <w:rFonts w:ascii="Times New Roman" w:hAnsi="Times New Roman" w:cs="Times New Roman"/>
          <w:b/>
          <w:sz w:val="20"/>
          <w:szCs w:val="20"/>
          <w:rPrChange w:id="15" w:author="Lawlor,Kaitlyn T(student)" w:date="2017-05-07T04:28:00Z">
            <w:rPr>
              <w:rFonts w:ascii="Times New Roman" w:hAnsi="Times New Roman" w:cs="Times New Roman"/>
              <w:b/>
              <w:sz w:val="24"/>
              <w:szCs w:val="24"/>
            </w:rPr>
          </w:rPrChange>
        </w:rPr>
      </w:pPr>
      <w:r w:rsidRPr="007F67D8">
        <w:rPr>
          <w:rFonts w:ascii="Times New Roman" w:hAnsi="Times New Roman" w:cs="Times New Roman"/>
          <w:b/>
          <w:sz w:val="20"/>
          <w:szCs w:val="20"/>
          <w:rPrChange w:id="16" w:author="Lawlor,Kaitlyn T(student)" w:date="2017-05-07T04:28:00Z">
            <w:rPr>
              <w:rFonts w:ascii="Times New Roman" w:hAnsi="Times New Roman" w:cs="Times New Roman"/>
              <w:b/>
              <w:sz w:val="24"/>
              <w:szCs w:val="24"/>
            </w:rPr>
          </w:rPrChange>
        </w:rPr>
        <w:t>Abstract</w:t>
      </w:r>
    </w:p>
    <w:p w14:paraId="302E8689" w14:textId="6A4D7040" w:rsidR="00BA7747" w:rsidRPr="007F67D8" w:rsidRDefault="006B3758" w:rsidP="009D03F6">
      <w:pPr>
        <w:tabs>
          <w:tab w:val="left" w:pos="900"/>
        </w:tabs>
        <w:spacing w:after="0"/>
        <w:rPr>
          <w:rFonts w:ascii="Times New Roman" w:hAnsi="Times New Roman" w:cs="Times New Roman"/>
          <w:sz w:val="20"/>
          <w:szCs w:val="20"/>
          <w:rPrChange w:id="17"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18" w:author="Lawlor,Kaitlyn T(student)" w:date="2017-05-07T04:28:00Z">
            <w:rPr>
              <w:rFonts w:ascii="Times New Roman" w:hAnsi="Times New Roman" w:cs="Times New Roman"/>
              <w:sz w:val="24"/>
              <w:szCs w:val="24"/>
            </w:rPr>
          </w:rPrChange>
        </w:rPr>
        <w:t>Cats are very popular animals, especially when it comes to the internet.</w:t>
      </w:r>
      <w:r w:rsidR="002E11D8" w:rsidRPr="007F67D8">
        <w:rPr>
          <w:rFonts w:ascii="Times New Roman" w:hAnsi="Times New Roman" w:cs="Times New Roman"/>
          <w:sz w:val="20"/>
          <w:szCs w:val="20"/>
          <w:rPrChange w:id="19" w:author="Lawlor,Kaitlyn T(student)" w:date="2017-05-07T04:28:00Z">
            <w:rPr>
              <w:rFonts w:ascii="Times New Roman" w:hAnsi="Times New Roman" w:cs="Times New Roman"/>
              <w:sz w:val="24"/>
              <w:szCs w:val="24"/>
            </w:rPr>
          </w:rPrChange>
        </w:rPr>
        <w:t xml:space="preserve">  Internet users spend a tremendous amount of time engrossed in cat-related media when he or she could be using that time working or studying.</w:t>
      </w:r>
      <w:r w:rsidR="00C06C1F" w:rsidRPr="007F67D8">
        <w:rPr>
          <w:rFonts w:ascii="Times New Roman" w:hAnsi="Times New Roman" w:cs="Times New Roman"/>
          <w:sz w:val="20"/>
          <w:szCs w:val="20"/>
          <w:rPrChange w:id="20" w:author="Lawlor,Kaitlyn T(student)" w:date="2017-05-07T04:28:00Z">
            <w:rPr>
              <w:rFonts w:ascii="Times New Roman" w:hAnsi="Times New Roman" w:cs="Times New Roman"/>
              <w:sz w:val="24"/>
              <w:szCs w:val="24"/>
            </w:rPr>
          </w:rPrChange>
        </w:rPr>
        <w:t xml:space="preserve">  Although cats appear to dominate the internet, there are very few studies that explain this phenomenon.  The focus of this paper is to identify the region in the United States that is</w:t>
      </w:r>
      <w:r w:rsidR="002E11D8" w:rsidRPr="007F67D8">
        <w:rPr>
          <w:rFonts w:ascii="Times New Roman" w:hAnsi="Times New Roman" w:cs="Times New Roman"/>
          <w:sz w:val="20"/>
          <w:szCs w:val="20"/>
          <w:rPrChange w:id="21" w:author="Lawlor,Kaitlyn T(student)" w:date="2017-05-07T04:28:00Z">
            <w:rPr>
              <w:rFonts w:ascii="Times New Roman" w:hAnsi="Times New Roman" w:cs="Times New Roman"/>
              <w:sz w:val="24"/>
              <w:szCs w:val="24"/>
            </w:rPr>
          </w:rPrChange>
        </w:rPr>
        <w:t xml:space="preserve"> most interested in cats by analyzing Twitter posts that contain pre-defined </w:t>
      </w:r>
      <w:r w:rsidR="008C2381" w:rsidRPr="007F67D8">
        <w:rPr>
          <w:rFonts w:ascii="Times New Roman" w:hAnsi="Times New Roman" w:cs="Times New Roman"/>
          <w:sz w:val="20"/>
          <w:szCs w:val="20"/>
          <w:rPrChange w:id="22" w:author="Lawlor,Kaitlyn T(student)" w:date="2017-05-07T04:28:00Z">
            <w:rPr>
              <w:rFonts w:ascii="Times New Roman" w:hAnsi="Times New Roman" w:cs="Times New Roman"/>
              <w:sz w:val="24"/>
              <w:szCs w:val="24"/>
            </w:rPr>
          </w:rPrChange>
        </w:rPr>
        <w:t>terms relevant to felines.</w:t>
      </w:r>
      <w:r w:rsidR="00C06C1F" w:rsidRPr="007F67D8">
        <w:rPr>
          <w:rFonts w:ascii="Times New Roman" w:hAnsi="Times New Roman" w:cs="Times New Roman"/>
          <w:sz w:val="20"/>
          <w:szCs w:val="20"/>
          <w:rPrChange w:id="23" w:author="Lawlor,Kaitlyn T(student)" w:date="2017-05-07T04:28:00Z">
            <w:rPr>
              <w:rFonts w:ascii="Times New Roman" w:hAnsi="Times New Roman" w:cs="Times New Roman"/>
              <w:sz w:val="24"/>
              <w:szCs w:val="24"/>
            </w:rPr>
          </w:rPrChange>
        </w:rPr>
        <w:t xml:space="preserve"> This study uses </w:t>
      </w:r>
      <w:proofErr w:type="spellStart"/>
      <w:r w:rsidR="00C06C1F" w:rsidRPr="007F67D8">
        <w:rPr>
          <w:rFonts w:ascii="Times New Roman" w:hAnsi="Times New Roman" w:cs="Times New Roman"/>
          <w:sz w:val="20"/>
          <w:szCs w:val="20"/>
          <w:rPrChange w:id="24" w:author="Lawlor,Kaitlyn T(student)" w:date="2017-05-07T04:28:00Z">
            <w:rPr>
              <w:rFonts w:ascii="Times New Roman" w:hAnsi="Times New Roman" w:cs="Times New Roman"/>
              <w:sz w:val="24"/>
              <w:szCs w:val="24"/>
            </w:rPr>
          </w:rPrChange>
        </w:rPr>
        <w:t>RStudio</w:t>
      </w:r>
      <w:proofErr w:type="spellEnd"/>
      <w:r w:rsidR="00C06C1F" w:rsidRPr="007F67D8">
        <w:rPr>
          <w:rFonts w:ascii="Times New Roman" w:hAnsi="Times New Roman" w:cs="Times New Roman"/>
          <w:sz w:val="20"/>
          <w:szCs w:val="20"/>
          <w:rPrChange w:id="25" w:author="Lawlor,Kaitlyn T(student)" w:date="2017-05-07T04:28:00Z">
            <w:rPr>
              <w:rFonts w:ascii="Times New Roman" w:hAnsi="Times New Roman" w:cs="Times New Roman"/>
              <w:sz w:val="24"/>
              <w:szCs w:val="24"/>
            </w:rPr>
          </w:rPrChange>
        </w:rPr>
        <w:t xml:space="preserve"> and the Twitter API to collect cat-related tweets from two separate days.  The results indicate that the We</w:t>
      </w:r>
      <w:r w:rsidR="008C2381" w:rsidRPr="007F67D8">
        <w:rPr>
          <w:rFonts w:ascii="Times New Roman" w:hAnsi="Times New Roman" w:cs="Times New Roman"/>
          <w:sz w:val="20"/>
          <w:szCs w:val="20"/>
          <w:rPrChange w:id="26" w:author="Lawlor,Kaitlyn T(student)" w:date="2017-05-07T04:28:00Z">
            <w:rPr>
              <w:rFonts w:ascii="Times New Roman" w:hAnsi="Times New Roman" w:cs="Times New Roman"/>
              <w:sz w:val="24"/>
              <w:szCs w:val="24"/>
            </w:rPr>
          </w:rPrChange>
        </w:rPr>
        <w:t>st is most interested in cats; the region had the highest proportion of cat-related tweets on both days.</w:t>
      </w:r>
      <w:r w:rsidR="00C06C1F" w:rsidRPr="007F67D8">
        <w:rPr>
          <w:rFonts w:ascii="Times New Roman" w:hAnsi="Times New Roman" w:cs="Times New Roman"/>
          <w:sz w:val="20"/>
          <w:szCs w:val="20"/>
          <w:rPrChange w:id="27" w:author="Lawlor,Kaitlyn T(student)" w:date="2017-05-07T04:28:00Z">
            <w:rPr>
              <w:rFonts w:ascii="Times New Roman" w:hAnsi="Times New Roman" w:cs="Times New Roman"/>
              <w:sz w:val="24"/>
              <w:szCs w:val="24"/>
            </w:rPr>
          </w:rPrChange>
        </w:rPr>
        <w:t xml:space="preserve">  Furthermore, this work suggests that there is no association between geographic regions and the day the cat-related tweet</w:t>
      </w:r>
      <w:r w:rsidR="00EE69EE" w:rsidRPr="007F67D8">
        <w:rPr>
          <w:rFonts w:ascii="Times New Roman" w:hAnsi="Times New Roman" w:cs="Times New Roman"/>
          <w:sz w:val="20"/>
          <w:szCs w:val="20"/>
          <w:rPrChange w:id="28" w:author="Lawlor,Kaitlyn T(student)" w:date="2017-05-07T04:28:00Z">
            <w:rPr>
              <w:rFonts w:ascii="Times New Roman" w:hAnsi="Times New Roman" w:cs="Times New Roman"/>
              <w:sz w:val="24"/>
              <w:szCs w:val="24"/>
            </w:rPr>
          </w:rPrChange>
        </w:rPr>
        <w:t>s were taken fro</w:t>
      </w:r>
      <w:r w:rsidR="00C06C1F" w:rsidRPr="007F67D8">
        <w:rPr>
          <w:rFonts w:ascii="Times New Roman" w:hAnsi="Times New Roman" w:cs="Times New Roman"/>
          <w:sz w:val="20"/>
          <w:szCs w:val="20"/>
          <w:rPrChange w:id="29" w:author="Lawlor,Kaitlyn T(student)" w:date="2017-05-07T04:28:00Z">
            <w:rPr>
              <w:rFonts w:ascii="Times New Roman" w:hAnsi="Times New Roman" w:cs="Times New Roman"/>
              <w:sz w:val="24"/>
              <w:szCs w:val="24"/>
            </w:rPr>
          </w:rPrChange>
        </w:rPr>
        <w:t>m.</w:t>
      </w:r>
    </w:p>
    <w:p w14:paraId="4B27C46A" w14:textId="77777777" w:rsidR="00BA7747" w:rsidRPr="007F67D8" w:rsidRDefault="00BA7747" w:rsidP="009D03F6">
      <w:pPr>
        <w:tabs>
          <w:tab w:val="left" w:pos="900"/>
        </w:tabs>
        <w:spacing w:after="0"/>
        <w:rPr>
          <w:rFonts w:ascii="Times New Roman" w:hAnsi="Times New Roman" w:cs="Times New Roman"/>
          <w:sz w:val="20"/>
          <w:szCs w:val="20"/>
          <w:rPrChange w:id="30" w:author="Lawlor,Kaitlyn T(student)" w:date="2017-05-07T04:28:00Z">
            <w:rPr>
              <w:rFonts w:ascii="Times New Roman" w:hAnsi="Times New Roman" w:cs="Times New Roman"/>
              <w:sz w:val="24"/>
              <w:szCs w:val="24"/>
            </w:rPr>
          </w:rPrChange>
        </w:rPr>
      </w:pPr>
    </w:p>
    <w:p w14:paraId="6AB55C84" w14:textId="6C22D342" w:rsidR="00890A02" w:rsidRPr="007F67D8" w:rsidRDefault="00330748" w:rsidP="009D03F6">
      <w:pPr>
        <w:pStyle w:val="ListParagraph"/>
        <w:numPr>
          <w:ilvl w:val="0"/>
          <w:numId w:val="4"/>
        </w:numPr>
        <w:tabs>
          <w:tab w:val="left" w:pos="900"/>
        </w:tabs>
        <w:spacing w:after="0"/>
        <w:rPr>
          <w:rFonts w:ascii="Times New Roman" w:hAnsi="Times New Roman" w:cs="Times New Roman"/>
          <w:b/>
          <w:sz w:val="20"/>
          <w:szCs w:val="20"/>
          <w:rPrChange w:id="31" w:author="Lawlor,Kaitlyn T(student)" w:date="2017-05-07T04:28:00Z">
            <w:rPr>
              <w:rFonts w:ascii="Times New Roman" w:hAnsi="Times New Roman" w:cs="Times New Roman"/>
              <w:b/>
              <w:sz w:val="24"/>
              <w:szCs w:val="24"/>
            </w:rPr>
          </w:rPrChange>
        </w:rPr>
      </w:pPr>
      <w:commentRangeStart w:id="32"/>
      <w:r w:rsidRPr="007F67D8">
        <w:rPr>
          <w:rFonts w:ascii="Times New Roman" w:hAnsi="Times New Roman" w:cs="Times New Roman"/>
          <w:b/>
          <w:sz w:val="20"/>
          <w:szCs w:val="20"/>
          <w:rPrChange w:id="33" w:author="Lawlor,Kaitlyn T(student)" w:date="2017-05-07T04:28:00Z">
            <w:rPr>
              <w:rFonts w:ascii="Times New Roman" w:hAnsi="Times New Roman" w:cs="Times New Roman"/>
              <w:b/>
              <w:sz w:val="24"/>
              <w:szCs w:val="24"/>
            </w:rPr>
          </w:rPrChange>
        </w:rPr>
        <w:t>Background and Significance</w:t>
      </w:r>
      <w:commentRangeEnd w:id="32"/>
      <w:r w:rsidR="007F4AC9" w:rsidRPr="007F67D8">
        <w:rPr>
          <w:rStyle w:val="CommentReference"/>
          <w:rFonts w:ascii="Times New Roman" w:hAnsi="Times New Roman" w:cs="Times New Roman"/>
          <w:sz w:val="20"/>
          <w:szCs w:val="20"/>
          <w:rPrChange w:id="34" w:author="Lawlor,Kaitlyn T(student)" w:date="2017-05-07T04:28:00Z">
            <w:rPr>
              <w:rStyle w:val="CommentReference"/>
              <w:rFonts w:ascii="Times New Roman" w:hAnsi="Times New Roman" w:cs="Times New Roman"/>
            </w:rPr>
          </w:rPrChange>
        </w:rPr>
        <w:commentReference w:id="32"/>
      </w:r>
    </w:p>
    <w:p w14:paraId="4AAB1642" w14:textId="685A83A5" w:rsidR="0079087D" w:rsidRPr="007F67D8" w:rsidRDefault="0079087D" w:rsidP="00004706">
      <w:pPr>
        <w:spacing w:after="0"/>
        <w:rPr>
          <w:rFonts w:ascii="Times New Roman" w:hAnsi="Times New Roman" w:cs="Times New Roman"/>
          <w:sz w:val="20"/>
          <w:szCs w:val="20"/>
          <w:rPrChange w:id="35"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36" w:author="Lawlor,Kaitlyn T(student)" w:date="2017-05-07T04:28:00Z">
            <w:rPr>
              <w:rFonts w:ascii="Times New Roman" w:hAnsi="Times New Roman" w:cs="Times New Roman"/>
              <w:sz w:val="24"/>
              <w:szCs w:val="24"/>
            </w:rPr>
          </w:rPrChange>
        </w:rPr>
        <w:t>Twitter is an online microblogging service.  There are approximately 313 active users and one billion unique visits monthly to sites with embedded tweets</w:t>
      </w:r>
      <w:r w:rsidR="00367CE7" w:rsidRPr="007F67D8">
        <w:rPr>
          <w:rFonts w:ascii="Times New Roman" w:hAnsi="Times New Roman" w:cs="Times New Roman"/>
          <w:sz w:val="20"/>
          <w:szCs w:val="20"/>
          <w:rPrChange w:id="37" w:author="Lawlor,Kaitlyn T(student)" w:date="2017-05-07T04:28:00Z">
            <w:rPr>
              <w:rFonts w:ascii="Times New Roman" w:hAnsi="Times New Roman" w:cs="Times New Roman"/>
              <w:sz w:val="24"/>
              <w:szCs w:val="24"/>
            </w:rPr>
          </w:rPrChange>
        </w:rPr>
        <w:t xml:space="preserve"> </w:t>
      </w:r>
      <w:r w:rsidRPr="007F67D8">
        <w:rPr>
          <w:rFonts w:ascii="Times New Roman" w:hAnsi="Times New Roman" w:cs="Times New Roman"/>
          <w:sz w:val="20"/>
          <w:szCs w:val="20"/>
          <w:rPrChange w:id="38"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39" w:author="Lawlor,Kaitlyn T(student)" w:date="2017-05-07T04:28:00Z">
            <w:rPr>
              <w:rFonts w:ascii="Times New Roman" w:hAnsi="Times New Roman" w:cs="Times New Roman"/>
              <w:sz w:val="24"/>
              <w:szCs w:val="24"/>
            </w:rPr>
          </w:rPrChange>
        </w:rPr>
        <w:instrText xml:space="preserve"> ADDIN ZOTERO_ITEM CSL_CITATION {"citationID":"a13v9hqpenb","properties":{"formattedCitation":"[1]","plainCitation":"[1]"},"citationItems":[{"id":28,"uris":["http://zotero.org/users/3785454/items/4KFM7RT2"],"uri":["http://zotero.org/users/3785454/items/4KFM7RT2"],"itemData":{"id":28,"type":"webpage","title":"Company | About","container-title":"Twitter About","abstract":"Our mission: To give everyone the power to create and share ideas and information instantly, without barriers.","URL":"https://about.twitter.com/company","language":"English","accessed":{"date-parts":[["2017",2,22]]}}}],"schema":"https://github.com/citation-style-language/schema/raw/master/csl-citation.json"} </w:instrText>
      </w:r>
      <w:r w:rsidRPr="007F67D8">
        <w:rPr>
          <w:rFonts w:ascii="Times New Roman" w:hAnsi="Times New Roman" w:cs="Times New Roman"/>
          <w:sz w:val="20"/>
          <w:szCs w:val="20"/>
          <w:rPrChange w:id="40"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41" w:author="Lawlor,Kaitlyn T(student)" w:date="2017-05-07T04:28:00Z">
            <w:rPr>
              <w:rFonts w:ascii="Times New Roman" w:hAnsi="Times New Roman" w:cs="Times New Roman"/>
              <w:sz w:val="24"/>
            </w:rPr>
          </w:rPrChange>
        </w:rPr>
        <w:t>[1]</w:t>
      </w:r>
      <w:r w:rsidRPr="007F67D8">
        <w:rPr>
          <w:rFonts w:ascii="Times New Roman" w:hAnsi="Times New Roman" w:cs="Times New Roman"/>
          <w:sz w:val="20"/>
          <w:szCs w:val="20"/>
          <w:rPrChange w:id="42" w:author="Lawlor,Kaitlyn T(student)" w:date="2017-05-07T04:28:00Z">
            <w:rPr>
              <w:rFonts w:ascii="Times New Roman" w:hAnsi="Times New Roman" w:cs="Times New Roman"/>
              <w:sz w:val="24"/>
              <w:szCs w:val="24"/>
            </w:rPr>
          </w:rPrChange>
        </w:rPr>
        <w:fldChar w:fldCharType="end"/>
      </w:r>
      <w:r w:rsidR="0091663A" w:rsidRPr="007F67D8">
        <w:rPr>
          <w:rFonts w:ascii="Times New Roman" w:hAnsi="Times New Roman" w:cs="Times New Roman"/>
          <w:sz w:val="20"/>
          <w:szCs w:val="20"/>
          <w:rPrChange w:id="43"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44" w:author="Lawlor,Kaitlyn T(student)" w:date="2017-05-07T04:28:00Z">
            <w:rPr>
              <w:rFonts w:ascii="Times New Roman" w:hAnsi="Times New Roman" w:cs="Times New Roman"/>
              <w:sz w:val="24"/>
              <w:szCs w:val="24"/>
            </w:rPr>
          </w:rPrChange>
        </w:rPr>
        <w:t xml:space="preserve">  Unregistered users still have the capability to view posts through users’ Twitter feeds, thus, there is still communication between the person and the people that view the tweet.  On the other hand, an important, distinct feature of Twitter that is essential to understand is the ability to “follow” another user.  A Twitter user can follow another Twitter user and need not to follow back; following means the user is notified of all Tweets from the user that they followed.  Although most people view Twitter as a form of entertainment or a source of news, others—such as researchers—are quite interested in analyzing trends via Twitter data, and furthermore, exploring sentiment analysis, microblogging and data mining.</w:t>
      </w:r>
      <w:r w:rsidR="00DC6DE1" w:rsidRPr="007F67D8">
        <w:rPr>
          <w:rFonts w:ascii="Times New Roman" w:hAnsi="Times New Roman" w:cs="Times New Roman"/>
          <w:sz w:val="20"/>
          <w:szCs w:val="20"/>
          <w:rPrChange w:id="45" w:author="Lawlor,Kaitlyn T(student)" w:date="2017-05-07T04:28:00Z">
            <w:rPr>
              <w:rFonts w:ascii="Times New Roman" w:hAnsi="Times New Roman" w:cs="Times New Roman"/>
              <w:sz w:val="24"/>
              <w:szCs w:val="24"/>
            </w:rPr>
          </w:rPrChange>
        </w:rPr>
        <w:t xml:space="preserve"> </w:t>
      </w:r>
    </w:p>
    <w:p w14:paraId="2081C7CE" w14:textId="77777777" w:rsidR="008D778F" w:rsidRPr="007F67D8" w:rsidRDefault="008D778F" w:rsidP="00004706">
      <w:pPr>
        <w:spacing w:after="0"/>
        <w:rPr>
          <w:rFonts w:ascii="Times New Roman" w:hAnsi="Times New Roman" w:cs="Times New Roman"/>
          <w:sz w:val="20"/>
          <w:szCs w:val="20"/>
          <w:rPrChange w:id="46" w:author="Lawlor,Kaitlyn T(student)" w:date="2017-05-07T04:28:00Z">
            <w:rPr>
              <w:rFonts w:ascii="Times New Roman" w:hAnsi="Times New Roman" w:cs="Times New Roman"/>
              <w:sz w:val="24"/>
              <w:szCs w:val="24"/>
            </w:rPr>
          </w:rPrChange>
        </w:rPr>
      </w:pPr>
    </w:p>
    <w:p w14:paraId="2DDAFDE8" w14:textId="0F3F14B9" w:rsidR="008D778F" w:rsidRPr="007F67D8" w:rsidRDefault="008D778F" w:rsidP="008D778F">
      <w:pPr>
        <w:spacing w:after="0"/>
        <w:rPr>
          <w:rFonts w:ascii="Times New Roman" w:hAnsi="Times New Roman" w:cs="Times New Roman"/>
          <w:sz w:val="20"/>
          <w:szCs w:val="20"/>
          <w:rPrChange w:id="47"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8" w:author="Lawlor,Kaitlyn T(student)" w:date="2017-05-07T04:28:00Z">
            <w:rPr>
              <w:rFonts w:ascii="Times New Roman" w:hAnsi="Times New Roman" w:cs="Times New Roman"/>
              <w:sz w:val="24"/>
              <w:szCs w:val="24"/>
            </w:rPr>
          </w:rPrChange>
        </w:rPr>
        <w:t xml:space="preserve">Twitter can be described as a microblogging website where “users can describe their status in short posts distributed by instant messages, mobile phones, email or the Web” </w:t>
      </w:r>
      <w:r w:rsidRPr="007F67D8">
        <w:rPr>
          <w:rFonts w:ascii="Times New Roman" w:hAnsi="Times New Roman" w:cs="Times New Roman"/>
          <w:sz w:val="20"/>
          <w:szCs w:val="20"/>
          <w:rPrChange w:id="49"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50" w:author="Lawlor,Kaitlyn T(student)" w:date="2017-05-07T04:28:00Z">
            <w:rPr>
              <w:rFonts w:ascii="Times New Roman" w:hAnsi="Times New Roman" w:cs="Times New Roman"/>
              <w:sz w:val="24"/>
              <w:szCs w:val="24"/>
            </w:rPr>
          </w:rPrChange>
        </w:rPr>
        <w:instrText xml:space="preserve"> ADDIN ZOTERO_ITEM CSL_CITATION {"citationID":"abe7i2bc8o","properties":{"formattedCitation":"[2]","plainCitation":"[2]"},"citationItems":[{"id":32,"uris":["http://zotero.org/users/3785454/items/5RH6TV6I"],"uri":["http://zotero.org/users/3785454/items/5RH6TV6I"],"itemData":{"id":32,"type":"paper-conference","title":"Why We Twitter: Understanding Microblogging Usage and Communities","container-title":"Proceedings of the 9th WebKDD and 1st SNA-KDD 2007 Workshop on Web Mining and Social Network Analysis","collection-title":"WebKDD/SNA-KDD '07","publisher":"ACM","publisher-place":"New York, NY, USA","page":"56–65","source":"ACM Digital Library","event-place":"New York, NY, USA","abstract":"Microblogging is a new form of communication in which users can describe their current status in short posts distributed by instant messages, mobile phones, email or the Web. Twitter, a popular microblogging tool has seen a lot of growth since it launched in October, 2006. In this paper, we present our observations of the microblogging phenomena by studying the topological and geographical properties of Twitter's social network. We find that people use microblogging to talk about their daily activities and to seek or share information. Finally, we analyze the user intentions associated at a community level and show how users with similar intentions connect with each other.","URL":"http://doi.acm.org/10.1145/1348549.1348556","DOI":"10.1145/1348549.1348556","ISBN":"978-1-59593-848-0","shortTitle":"Why We Twitter","author":[{"family":"Java","given":"Akshay"},{"family":"Song","given":"Xiaodan"},{"family":"Finin","given":"Tim"},{"family":"Tseng","given":"Belle"}],"issued":{"date-parts":[["2007"]]},"accessed":{"date-parts":[["2017",2,22]]}}}],"schema":"https://github.com/citation-style-language/schema/raw/master/csl-citation.json"} </w:instrText>
      </w:r>
      <w:r w:rsidRPr="007F67D8">
        <w:rPr>
          <w:rFonts w:ascii="Times New Roman" w:hAnsi="Times New Roman" w:cs="Times New Roman"/>
          <w:sz w:val="20"/>
          <w:szCs w:val="20"/>
          <w:rPrChange w:id="51"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52" w:author="Lawlor,Kaitlyn T(student)" w:date="2017-05-07T04:28:00Z">
            <w:rPr>
              <w:rFonts w:ascii="Times New Roman" w:hAnsi="Times New Roman" w:cs="Times New Roman"/>
              <w:sz w:val="24"/>
            </w:rPr>
          </w:rPrChange>
        </w:rPr>
        <w:t>[2]</w:t>
      </w:r>
      <w:r w:rsidRPr="007F67D8">
        <w:rPr>
          <w:rFonts w:ascii="Times New Roman" w:hAnsi="Times New Roman" w:cs="Times New Roman"/>
          <w:sz w:val="20"/>
          <w:szCs w:val="20"/>
          <w:rPrChange w:id="53" w:author="Lawlor,Kaitlyn T(student)" w:date="2017-05-07T04:28:00Z">
            <w:rPr>
              <w:rFonts w:ascii="Times New Roman" w:hAnsi="Times New Roman" w:cs="Times New Roman"/>
              <w:sz w:val="24"/>
              <w:szCs w:val="24"/>
            </w:rPr>
          </w:rPrChange>
        </w:rPr>
        <w:fldChar w:fldCharType="end"/>
      </w:r>
      <w:r w:rsidR="0091663A" w:rsidRPr="007F67D8">
        <w:rPr>
          <w:rFonts w:ascii="Times New Roman" w:hAnsi="Times New Roman" w:cs="Times New Roman"/>
          <w:sz w:val="20"/>
          <w:szCs w:val="20"/>
          <w:rPrChange w:id="54"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55" w:author="Lawlor,Kaitlyn T(student)" w:date="2017-05-07T04:28:00Z">
            <w:rPr>
              <w:rFonts w:ascii="Times New Roman" w:hAnsi="Times New Roman" w:cs="Times New Roman"/>
              <w:sz w:val="24"/>
              <w:szCs w:val="24"/>
            </w:rPr>
          </w:rPrChange>
        </w:rPr>
        <w:t xml:space="preserve">  Some researchers are interested in discovering why so many people use Twitter as their form of communication, conducting studies to explore the topological characteristics of Twitter and its power as a new medium of information sharing” </w:t>
      </w:r>
      <w:r w:rsidRPr="007F67D8">
        <w:rPr>
          <w:rFonts w:ascii="Times New Roman" w:hAnsi="Times New Roman" w:cs="Times New Roman"/>
          <w:sz w:val="20"/>
          <w:szCs w:val="20"/>
          <w:rPrChange w:id="56"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57" w:author="Lawlor,Kaitlyn T(student)" w:date="2017-05-07T04:28:00Z">
            <w:rPr>
              <w:rFonts w:ascii="Times New Roman" w:hAnsi="Times New Roman" w:cs="Times New Roman"/>
              <w:sz w:val="24"/>
              <w:szCs w:val="24"/>
            </w:rPr>
          </w:rPrChange>
        </w:rPr>
        <w:instrText xml:space="preserve"> ADDIN ZOTERO_ITEM CSL_CITATION {"citationID":"ajotl1le87","properties":{"formattedCitation":"[3]","plainCitation":"[3]"},"citationItems":[{"id":10,"uris":["http://zotero.org/users/3785454/items/J534SFVP"],"uri":["http://zotero.org/users/3785454/items/J534SFVP"],"itemData":{"id":10,"type":"paper-conference","title":"What is Twitter, a Social Network or a News Media?","container-title":"Proceedings of the 19th International Conference on World Wide Web","collection-title":"WWW '10","publisher":"ACM","publisher-place":"New York, NY, USA","page":"591–600","source":"ACM Digital Library","event-place":"New York, NY, USA","abstract":"Twitter, a microblogging service less than three years old, commands more than 41 million users as of July 2009 and is growing fast. Twitter users tweet about any topic within the 140-character limit and follow others to receive their tweets. The goal of this paper is to study the topological characteristics of Twitter and its power as a new medium of information sharing. We have crawled the entire Twitter site and obtained 41.7 million user profiles, 1.47 billion social relations, 4,262 trending topics, and 106 million tweets. In its follower-following topology analysis we have found a non-power-law follower distribution, a short effective diameter, and low reciprocity, which all mark a deviation from known characteristics of human social networks [28]. In order to identify influentials on Twitter, we have ranked users by the number of followers and by PageRank and found two rankings to be similar. Ranking by retweets differs from the previous two rankings, indicating a gap in influence inferred from the number of followers and that from the popularity of one's tweets. We have analyzed the tweets of top trending topics and reported on their temporal behavior and user participation. We have classified the trending topics based on the active period and the tweets and show that the majority (over 85%) of topics are headline news or persistent news in nature. A closer look at retweets reveals that any retweeted tweet is to reach an average of 1,000 users no matter what the number of followers is of the original tweet. Once retweeted, a tweet gets retweeted almost instantly on next hops, signifying fast diffusion of information after the 1st retweet. To the best of our knowledge this work is the first quantitative study on the entire Twittersphere and information diffusion on it.","URL":"http://doi.acm.org/10.1145/1772690.1772751","DOI":"10.1145/1772690.1772751","ISBN":"978-1-60558-799-8","author":[{"family":"Kwak","given":"Haewoon"},{"family":"Lee","given":"Changhyun"},{"family":"Park","given":"Hosung"},{"family":"Moon","given":"Sue"}],"issued":{"date-parts":[["2010"]]},"accessed":{"date-parts":[["2017",2,22]]}}}],"schema":"https://github.com/citation-style-language/schema/raw/master/csl-citation.json"} </w:instrText>
      </w:r>
      <w:r w:rsidRPr="007F67D8">
        <w:rPr>
          <w:rFonts w:ascii="Times New Roman" w:hAnsi="Times New Roman" w:cs="Times New Roman"/>
          <w:sz w:val="20"/>
          <w:szCs w:val="20"/>
          <w:rPrChange w:id="58"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59" w:author="Lawlor,Kaitlyn T(student)" w:date="2017-05-07T04:28:00Z">
            <w:rPr>
              <w:rFonts w:ascii="Times New Roman" w:hAnsi="Times New Roman" w:cs="Times New Roman"/>
              <w:sz w:val="24"/>
            </w:rPr>
          </w:rPrChange>
        </w:rPr>
        <w:t>[3]</w:t>
      </w:r>
      <w:r w:rsidRPr="007F67D8">
        <w:rPr>
          <w:rFonts w:ascii="Times New Roman" w:hAnsi="Times New Roman" w:cs="Times New Roman"/>
          <w:sz w:val="20"/>
          <w:szCs w:val="20"/>
          <w:rPrChange w:id="60" w:author="Lawlor,Kaitlyn T(student)" w:date="2017-05-07T04:28:00Z">
            <w:rPr>
              <w:rFonts w:ascii="Times New Roman" w:hAnsi="Times New Roman" w:cs="Times New Roman"/>
              <w:sz w:val="24"/>
              <w:szCs w:val="24"/>
            </w:rPr>
          </w:rPrChange>
        </w:rPr>
        <w:fldChar w:fldCharType="end"/>
      </w:r>
      <w:r w:rsidR="0091663A" w:rsidRPr="007F67D8">
        <w:rPr>
          <w:rFonts w:ascii="Times New Roman" w:hAnsi="Times New Roman" w:cs="Times New Roman"/>
          <w:sz w:val="20"/>
          <w:szCs w:val="20"/>
          <w:rPrChange w:id="61"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62" w:author="Lawlor,Kaitlyn T(student)" w:date="2017-05-07T04:28:00Z">
            <w:rPr>
              <w:rFonts w:ascii="Times New Roman" w:hAnsi="Times New Roman" w:cs="Times New Roman"/>
              <w:sz w:val="24"/>
              <w:szCs w:val="24"/>
            </w:rPr>
          </w:rPrChange>
        </w:rPr>
        <w:t xml:space="preserve">  However, the service is not merely a place </w:t>
      </w:r>
      <w:r w:rsidRPr="007F67D8">
        <w:rPr>
          <w:rFonts w:ascii="Times New Roman" w:hAnsi="Times New Roman" w:cs="Times New Roman"/>
          <w:sz w:val="20"/>
          <w:szCs w:val="20"/>
          <w:rPrChange w:id="63" w:author="Lawlor,Kaitlyn T(student)" w:date="2017-05-07T04:28:00Z">
            <w:rPr>
              <w:rFonts w:ascii="Times New Roman" w:hAnsi="Times New Roman" w:cs="Times New Roman"/>
              <w:sz w:val="24"/>
              <w:szCs w:val="24"/>
            </w:rPr>
          </w:rPrChange>
        </w:rPr>
        <w:t xml:space="preserve">where people conglomerate to broadcast small, mundane occurrences in their lives, such as their feelings, thoughts, or current activity.  </w:t>
      </w:r>
    </w:p>
    <w:p w14:paraId="454B7F7A" w14:textId="77777777" w:rsidR="008D778F" w:rsidRPr="007F67D8" w:rsidRDefault="008D778F" w:rsidP="008D778F">
      <w:pPr>
        <w:spacing w:after="0"/>
        <w:rPr>
          <w:rFonts w:ascii="Times New Roman" w:hAnsi="Times New Roman" w:cs="Times New Roman"/>
          <w:sz w:val="20"/>
          <w:szCs w:val="20"/>
          <w:rPrChange w:id="64" w:author="Lawlor,Kaitlyn T(student)" w:date="2017-05-07T04:28:00Z">
            <w:rPr>
              <w:rFonts w:ascii="Times New Roman" w:hAnsi="Times New Roman" w:cs="Times New Roman"/>
              <w:sz w:val="24"/>
              <w:szCs w:val="24"/>
            </w:rPr>
          </w:rPrChange>
        </w:rPr>
      </w:pPr>
    </w:p>
    <w:p w14:paraId="7C664F1F" w14:textId="37A7E8EF" w:rsidR="008D778F" w:rsidRPr="007F67D8" w:rsidRDefault="008D778F" w:rsidP="008D778F">
      <w:pPr>
        <w:spacing w:after="0"/>
        <w:rPr>
          <w:rFonts w:ascii="Times New Roman" w:hAnsi="Times New Roman" w:cs="Times New Roman"/>
          <w:sz w:val="20"/>
          <w:szCs w:val="20"/>
          <w:rPrChange w:id="65"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66" w:author="Lawlor,Kaitlyn T(student)" w:date="2017-05-07T04:28:00Z">
            <w:rPr>
              <w:rFonts w:ascii="Times New Roman" w:hAnsi="Times New Roman" w:cs="Times New Roman"/>
              <w:sz w:val="24"/>
              <w:szCs w:val="24"/>
            </w:rPr>
          </w:rPrChange>
        </w:rPr>
        <w:t xml:space="preserve">In fact, Twitter is a prime focus for analysis of data because some researchers believe that complex queries can be answered by streaming Data form Twitter.  In the research article, “A Framework for Summarizing and Analyzing Twitter Feeds,” the authors stated their goal was to “build a summary of microblogging data, focusing on Twitter feeds, that can fit a limited memory budget, and can help answer complex queries” </w:t>
      </w:r>
      <w:r w:rsidRPr="007F67D8">
        <w:rPr>
          <w:rFonts w:ascii="Times New Roman" w:hAnsi="Times New Roman" w:cs="Times New Roman"/>
          <w:sz w:val="20"/>
          <w:szCs w:val="20"/>
          <w:rPrChange w:id="67"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68" w:author="Lawlor,Kaitlyn T(student)" w:date="2017-05-07T04:28:00Z">
            <w:rPr>
              <w:rFonts w:ascii="Times New Roman" w:hAnsi="Times New Roman" w:cs="Times New Roman"/>
              <w:sz w:val="24"/>
              <w:szCs w:val="24"/>
            </w:rPr>
          </w:rPrChange>
        </w:rPr>
        <w:instrText xml:space="preserve"> ADDIN ZOTERO_ITEM CSL_CITATION {"citationID":"a1ntp467nok","properties":{"formattedCitation":"[4]","plainCitation":"[4]"},"citationItems":[{"id":13,"uris":["http://zotero.org/users/3785454/items/MAG86TGB"],"uri":["http://zotero.org/users/3785454/items/MAG86TGB"],"itemData":{"id":13,"type":"paper-conference","title":"A Framework for Summarizing and Analyzing Twitter Feeds","container-title":"Proceedings of the 18th ACM SIGKDD International Conference on Knowledge Discovery and Data Mining","collection-title":"KDD '12","publisher":"ACM","publisher-place":"New York, NY, USA","page":"370–378","source":"ACM Digital Library","event-place":"New York, NY, USA","abstract":"The firehose of data generated by users on social networking and microblogging sites such as Facebook and Twitter is enormous. Real-time analytics on such data is challenging with most current efforts largely focusing on the efficient querying and retrieval of data produced recently. In this paper, we present a dynamic pattern driven approach to summarize data produced by Twitter feeds. We develop a novel approach to maintain an in-memory summary while retaining sufficient information to facilitate a range of user-specific and topic-specific temporal analytics. We empirically compare our approach with several state-of-the-art pattern summarization approaches along the axes of storage cost, query accuracy, query flexibility, and efficiency using real data from Twitter. We find that the proposed approach is not only scalable but also outperforms existing approaches by a large margin.","URL":"http://doi.acm.org/10.1145/2339530.2339591","DOI":"10.1145/2339530.2339591","ISBN":"978-1-4503-1462-6","author":[{"family":"Yang","given":"Xintian"},{"family":"Ghoting","given":"Amol"},{"family":"Ruan","given":"Yiye"},{"family":"Parthasarathy","given":"Srinivasan"}],"issued":{"date-parts":[["2012"]]},"accessed":{"date-parts":[["2017",2,22]]}}}],"schema":"https://github.com/citation-style-language/schema/raw/master/csl-citation.json"} </w:instrText>
      </w:r>
      <w:r w:rsidRPr="007F67D8">
        <w:rPr>
          <w:rFonts w:ascii="Times New Roman" w:hAnsi="Times New Roman" w:cs="Times New Roman"/>
          <w:sz w:val="20"/>
          <w:szCs w:val="20"/>
          <w:rPrChange w:id="69"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70" w:author="Lawlor,Kaitlyn T(student)" w:date="2017-05-07T04:28:00Z">
            <w:rPr>
              <w:rFonts w:ascii="Times New Roman" w:hAnsi="Times New Roman" w:cs="Times New Roman"/>
              <w:sz w:val="24"/>
            </w:rPr>
          </w:rPrChange>
        </w:rPr>
        <w:t>[4]</w:t>
      </w:r>
      <w:r w:rsidRPr="007F67D8">
        <w:rPr>
          <w:rFonts w:ascii="Times New Roman" w:hAnsi="Times New Roman" w:cs="Times New Roman"/>
          <w:sz w:val="20"/>
          <w:szCs w:val="20"/>
          <w:rPrChange w:id="71" w:author="Lawlor,Kaitlyn T(student)" w:date="2017-05-07T04:28:00Z">
            <w:rPr>
              <w:rFonts w:ascii="Times New Roman" w:hAnsi="Times New Roman" w:cs="Times New Roman"/>
              <w:sz w:val="24"/>
              <w:szCs w:val="24"/>
            </w:rPr>
          </w:rPrChange>
        </w:rPr>
        <w:fldChar w:fldCharType="end"/>
      </w:r>
      <w:r w:rsidR="0091663A" w:rsidRPr="007F67D8">
        <w:rPr>
          <w:rFonts w:ascii="Times New Roman" w:hAnsi="Times New Roman" w:cs="Times New Roman"/>
          <w:sz w:val="20"/>
          <w:szCs w:val="20"/>
          <w:rPrChange w:id="72"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73" w:author="Lawlor,Kaitlyn T(student)" w:date="2017-05-07T04:28:00Z">
            <w:rPr>
              <w:rFonts w:ascii="Times New Roman" w:hAnsi="Times New Roman" w:cs="Times New Roman"/>
              <w:sz w:val="24"/>
              <w:szCs w:val="24"/>
            </w:rPr>
          </w:rPrChange>
        </w:rPr>
        <w:t xml:space="preserve">  The authors, </w:t>
      </w:r>
      <w:proofErr w:type="spellStart"/>
      <w:r w:rsidRPr="007F67D8">
        <w:rPr>
          <w:rFonts w:ascii="Times New Roman" w:hAnsi="Times New Roman" w:cs="Times New Roman"/>
          <w:sz w:val="20"/>
          <w:szCs w:val="20"/>
          <w:rPrChange w:id="74" w:author="Lawlor,Kaitlyn T(student)" w:date="2017-05-07T04:28:00Z">
            <w:rPr>
              <w:rFonts w:ascii="Times New Roman" w:hAnsi="Times New Roman" w:cs="Times New Roman"/>
              <w:sz w:val="24"/>
              <w:szCs w:val="24"/>
            </w:rPr>
          </w:rPrChange>
        </w:rPr>
        <w:t>Xintian</w:t>
      </w:r>
      <w:proofErr w:type="spellEnd"/>
      <w:r w:rsidRPr="007F67D8">
        <w:rPr>
          <w:rFonts w:ascii="Times New Roman" w:hAnsi="Times New Roman" w:cs="Times New Roman"/>
          <w:sz w:val="20"/>
          <w:szCs w:val="20"/>
          <w:rPrChange w:id="75" w:author="Lawlor,Kaitlyn T(student)" w:date="2017-05-07T04:28:00Z">
            <w:rPr>
              <w:rFonts w:ascii="Times New Roman" w:hAnsi="Times New Roman" w:cs="Times New Roman"/>
              <w:sz w:val="24"/>
              <w:szCs w:val="24"/>
            </w:rPr>
          </w:rPrChange>
        </w:rPr>
        <w:t xml:space="preserve"> Yang, Amol </w:t>
      </w:r>
      <w:proofErr w:type="spellStart"/>
      <w:r w:rsidRPr="007F67D8">
        <w:rPr>
          <w:rFonts w:ascii="Times New Roman" w:hAnsi="Times New Roman" w:cs="Times New Roman"/>
          <w:sz w:val="20"/>
          <w:szCs w:val="20"/>
          <w:rPrChange w:id="76" w:author="Lawlor,Kaitlyn T(student)" w:date="2017-05-07T04:28:00Z">
            <w:rPr>
              <w:rFonts w:ascii="Times New Roman" w:hAnsi="Times New Roman" w:cs="Times New Roman"/>
              <w:sz w:val="24"/>
              <w:szCs w:val="24"/>
            </w:rPr>
          </w:rPrChange>
        </w:rPr>
        <w:t>Ghoting</w:t>
      </w:r>
      <w:proofErr w:type="spellEnd"/>
      <w:r w:rsidRPr="007F67D8">
        <w:rPr>
          <w:rFonts w:ascii="Times New Roman" w:hAnsi="Times New Roman" w:cs="Times New Roman"/>
          <w:sz w:val="20"/>
          <w:szCs w:val="20"/>
          <w:rPrChange w:id="77" w:author="Lawlor,Kaitlyn T(student)" w:date="2017-05-07T04:28:00Z">
            <w:rPr>
              <w:rFonts w:ascii="Times New Roman" w:hAnsi="Times New Roman" w:cs="Times New Roman"/>
              <w:sz w:val="24"/>
              <w:szCs w:val="24"/>
            </w:rPr>
          </w:rPrChange>
        </w:rPr>
        <w:t xml:space="preserve">, and </w:t>
      </w:r>
      <w:proofErr w:type="spellStart"/>
      <w:r w:rsidRPr="007F67D8">
        <w:rPr>
          <w:rFonts w:ascii="Times New Roman" w:hAnsi="Times New Roman" w:cs="Times New Roman"/>
          <w:sz w:val="20"/>
          <w:szCs w:val="20"/>
          <w:rPrChange w:id="78" w:author="Lawlor,Kaitlyn T(student)" w:date="2017-05-07T04:28:00Z">
            <w:rPr>
              <w:rFonts w:ascii="Times New Roman" w:hAnsi="Times New Roman" w:cs="Times New Roman"/>
              <w:sz w:val="24"/>
              <w:szCs w:val="24"/>
            </w:rPr>
          </w:rPrChange>
        </w:rPr>
        <w:t>Yiye</w:t>
      </w:r>
      <w:proofErr w:type="spellEnd"/>
      <w:r w:rsidRPr="007F67D8">
        <w:rPr>
          <w:rFonts w:ascii="Times New Roman" w:hAnsi="Times New Roman" w:cs="Times New Roman"/>
          <w:sz w:val="20"/>
          <w:szCs w:val="20"/>
          <w:rPrChange w:id="79" w:author="Lawlor,Kaitlyn T(student)" w:date="2017-05-07T04:28:00Z">
            <w:rPr>
              <w:rFonts w:ascii="Times New Roman" w:hAnsi="Times New Roman" w:cs="Times New Roman"/>
              <w:sz w:val="24"/>
              <w:szCs w:val="24"/>
            </w:rPr>
          </w:rPrChange>
        </w:rPr>
        <w:t xml:space="preserve"> </w:t>
      </w:r>
      <w:proofErr w:type="spellStart"/>
      <w:r w:rsidRPr="007F67D8">
        <w:rPr>
          <w:rFonts w:ascii="Times New Roman" w:hAnsi="Times New Roman" w:cs="Times New Roman"/>
          <w:sz w:val="20"/>
          <w:szCs w:val="20"/>
          <w:rPrChange w:id="80" w:author="Lawlor,Kaitlyn T(student)" w:date="2017-05-07T04:28:00Z">
            <w:rPr>
              <w:rFonts w:ascii="Times New Roman" w:hAnsi="Times New Roman" w:cs="Times New Roman"/>
              <w:sz w:val="24"/>
              <w:szCs w:val="24"/>
            </w:rPr>
          </w:rPrChange>
        </w:rPr>
        <w:t>Ruan</w:t>
      </w:r>
      <w:proofErr w:type="spellEnd"/>
      <w:r w:rsidRPr="007F67D8">
        <w:rPr>
          <w:rFonts w:ascii="Times New Roman" w:hAnsi="Times New Roman" w:cs="Times New Roman"/>
          <w:sz w:val="20"/>
          <w:szCs w:val="20"/>
          <w:rPrChange w:id="81" w:author="Lawlor,Kaitlyn T(student)" w:date="2017-05-07T04:28:00Z">
            <w:rPr>
              <w:rFonts w:ascii="Times New Roman" w:hAnsi="Times New Roman" w:cs="Times New Roman"/>
              <w:sz w:val="24"/>
              <w:szCs w:val="24"/>
            </w:rPr>
          </w:rPrChange>
        </w:rPr>
        <w:t xml:space="preserve">, develop a framework that is composed of multiple parts, such as SPUR (a batch summarization and compression algorithm) and TED-SPUR, a topic and event based analytics tool to support complex querying on dynamic data” </w:t>
      </w:r>
      <w:r w:rsidRPr="007F67D8">
        <w:rPr>
          <w:rFonts w:ascii="Times New Roman" w:hAnsi="Times New Roman" w:cs="Times New Roman"/>
          <w:sz w:val="20"/>
          <w:szCs w:val="20"/>
          <w:rPrChange w:id="82"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83" w:author="Lawlor,Kaitlyn T(student)" w:date="2017-05-07T04:28:00Z">
            <w:rPr>
              <w:rFonts w:ascii="Times New Roman" w:hAnsi="Times New Roman" w:cs="Times New Roman"/>
              <w:sz w:val="24"/>
              <w:szCs w:val="24"/>
            </w:rPr>
          </w:rPrChange>
        </w:rPr>
        <w:instrText xml:space="preserve"> ADDIN ZOTERO_ITEM CSL_CITATION {"citationID":"a1r7fmvnind","properties":{"formattedCitation":"[4]","plainCitation":"[4]"},"citationItems":[{"id":13,"uris":["http://zotero.org/users/3785454/items/MAG86TGB"],"uri":["http://zotero.org/users/3785454/items/MAG86TGB"],"itemData":{"id":13,"type":"paper-conference","title":"A Framework for Summarizing and Analyzing Twitter Feeds","container-title":"Proceedings of the 18th ACM SIGKDD International Conference on Knowledge Discovery and Data Mining","collection-title":"KDD '12","publisher":"ACM","publisher-place":"New York, NY, USA","page":"370–378","source":"ACM Digital Library","event-place":"New York, NY, USA","abstract":"The firehose of data generated by users on social networking and microblogging sites such as Facebook and Twitter is enormous. Real-time analytics on such data is challenging with most current efforts largely focusing on the efficient querying and retrieval of data produced recently. In this paper, we present a dynamic pattern driven approach to summarize data produced by Twitter feeds. We develop a novel approach to maintain an in-memory summary while retaining sufficient information to facilitate a range of user-specific and topic-specific temporal analytics. We empirically compare our approach with several state-of-the-art pattern summarization approaches along the axes of storage cost, query accuracy, query flexibility, and efficiency using real data from Twitter. We find that the proposed approach is not only scalable but also outperforms existing approaches by a large margin.","URL":"http://doi.acm.org/10.1145/2339530.2339591","DOI":"10.1145/2339530.2339591","ISBN":"978-1-4503-1462-6","author":[{"family":"Yang","given":"Xintian"},{"family":"Ghoting","given":"Amol"},{"family":"Ruan","given":"Yiye"},{"family":"Parthasarathy","given":"Srinivasan"}],"issued":{"date-parts":[["2012"]]},"accessed":{"date-parts":[["2017",2,22]]}}}],"schema":"https://github.com/citation-style-language/schema/raw/master/csl-citation.json"} </w:instrText>
      </w:r>
      <w:r w:rsidRPr="007F67D8">
        <w:rPr>
          <w:rFonts w:ascii="Times New Roman" w:hAnsi="Times New Roman" w:cs="Times New Roman"/>
          <w:sz w:val="20"/>
          <w:szCs w:val="20"/>
          <w:rPrChange w:id="84"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85" w:author="Lawlor,Kaitlyn T(student)" w:date="2017-05-07T04:28:00Z">
            <w:rPr>
              <w:rFonts w:ascii="Times New Roman" w:hAnsi="Times New Roman" w:cs="Times New Roman"/>
              <w:sz w:val="24"/>
            </w:rPr>
          </w:rPrChange>
        </w:rPr>
        <w:t>[4]</w:t>
      </w:r>
      <w:r w:rsidRPr="007F67D8">
        <w:rPr>
          <w:rFonts w:ascii="Times New Roman" w:hAnsi="Times New Roman" w:cs="Times New Roman"/>
          <w:sz w:val="20"/>
          <w:szCs w:val="20"/>
          <w:rPrChange w:id="86" w:author="Lawlor,Kaitlyn T(student)" w:date="2017-05-07T04:28:00Z">
            <w:rPr>
              <w:rFonts w:ascii="Times New Roman" w:hAnsi="Times New Roman" w:cs="Times New Roman"/>
              <w:sz w:val="24"/>
              <w:szCs w:val="24"/>
            </w:rPr>
          </w:rPrChange>
        </w:rPr>
        <w:fldChar w:fldCharType="end"/>
      </w:r>
      <w:r w:rsidR="0091663A" w:rsidRPr="007F67D8">
        <w:rPr>
          <w:rFonts w:ascii="Times New Roman" w:hAnsi="Times New Roman" w:cs="Times New Roman"/>
          <w:sz w:val="20"/>
          <w:szCs w:val="20"/>
          <w:rPrChange w:id="87"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88" w:author="Lawlor,Kaitlyn T(student)" w:date="2017-05-07T04:28:00Z">
            <w:rPr>
              <w:rFonts w:ascii="Times New Roman" w:hAnsi="Times New Roman" w:cs="Times New Roman"/>
              <w:sz w:val="24"/>
              <w:szCs w:val="24"/>
            </w:rPr>
          </w:rPrChange>
        </w:rPr>
        <w:t xml:space="preserve">  The group was able to come up with an effective summarization framework that can be used to build summaries of Twitter messages and develop an algorithm to compress Twitter messages with low compression ratio</w:t>
      </w:r>
      <w:r w:rsidR="00827D74" w:rsidRPr="007F67D8">
        <w:rPr>
          <w:rFonts w:ascii="Times New Roman" w:hAnsi="Times New Roman" w:cs="Times New Roman"/>
          <w:sz w:val="20"/>
          <w:szCs w:val="20"/>
          <w:rPrChange w:id="89" w:author="Lawlor,Kaitlyn T(student)" w:date="2017-05-07T04:28:00Z">
            <w:rPr>
              <w:rFonts w:ascii="Times New Roman" w:hAnsi="Times New Roman" w:cs="Times New Roman"/>
              <w:sz w:val="24"/>
              <w:szCs w:val="24"/>
            </w:rPr>
          </w:rPrChange>
        </w:rPr>
        <w:t xml:space="preserve"> </w:t>
      </w:r>
      <w:r w:rsidRPr="007F67D8">
        <w:rPr>
          <w:rFonts w:ascii="Times New Roman" w:hAnsi="Times New Roman" w:cs="Times New Roman"/>
          <w:sz w:val="20"/>
          <w:szCs w:val="20"/>
          <w:rPrChange w:id="90"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91" w:author="Lawlor,Kaitlyn T(student)" w:date="2017-05-07T04:28:00Z">
            <w:rPr>
              <w:rFonts w:ascii="Times New Roman" w:hAnsi="Times New Roman" w:cs="Times New Roman"/>
              <w:sz w:val="24"/>
              <w:szCs w:val="24"/>
            </w:rPr>
          </w:rPrChange>
        </w:rPr>
        <w:instrText xml:space="preserve"> ADDIN ZOTERO_ITEM CSL_CITATION {"citationID":"aklc5gcocu","properties":{"formattedCitation":"[4]","plainCitation":"[4]"},"citationItems":[{"id":13,"uris":["http://zotero.org/users/3785454/items/MAG86TGB"],"uri":["http://zotero.org/users/3785454/items/MAG86TGB"],"itemData":{"id":13,"type":"paper-conference","title":"A Framework for Summarizing and Analyzing Twitter Feeds","container-title":"Proceedings of the 18th ACM SIGKDD International Conference on Knowledge Discovery and Data Mining","collection-title":"KDD '12","publisher":"ACM","publisher-place":"New York, NY, USA","page":"370–378","source":"ACM Digital Library","event-place":"New York, NY, USA","abstract":"The firehose of data generated by users on social networking and microblogging sites such as Facebook and Twitter is enormous. Real-time analytics on such data is challenging with most current efforts largely focusing on the efficient querying and retrieval of data produced recently. In this paper, we present a dynamic pattern driven approach to summarize data produced by Twitter feeds. We develop a novel approach to maintain an in-memory summary while retaining sufficient information to facilitate a range of user-specific and topic-specific temporal analytics. We empirically compare our approach with several state-of-the-art pattern summarization approaches along the axes of storage cost, query accuracy, query flexibility, and efficiency using real data from Twitter. We find that the proposed approach is not only scalable but also outperforms existing approaches by a large margin.","URL":"http://doi.acm.org/10.1145/2339530.2339591","DOI":"10.1145/2339530.2339591","ISBN":"978-1-4503-1462-6","author":[{"family":"Yang","given":"Xintian"},{"family":"Ghoting","given":"Amol"},{"family":"Ruan","given":"Yiye"},{"family":"Parthasarathy","given":"Srinivasan"}],"issued":{"date-parts":[["2012"]]},"accessed":{"date-parts":[["2017",2,22]]}}}],"schema":"https://github.com/citation-style-language/schema/raw/master/csl-citation.json"} </w:instrText>
      </w:r>
      <w:r w:rsidRPr="007F67D8">
        <w:rPr>
          <w:rFonts w:ascii="Times New Roman" w:hAnsi="Times New Roman" w:cs="Times New Roman"/>
          <w:sz w:val="20"/>
          <w:szCs w:val="20"/>
          <w:rPrChange w:id="92"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93" w:author="Lawlor,Kaitlyn T(student)" w:date="2017-05-07T04:28:00Z">
            <w:rPr>
              <w:rFonts w:ascii="Times New Roman" w:hAnsi="Times New Roman" w:cs="Times New Roman"/>
              <w:sz w:val="24"/>
            </w:rPr>
          </w:rPrChange>
        </w:rPr>
        <w:t>[4]</w:t>
      </w:r>
      <w:r w:rsidRPr="007F67D8">
        <w:rPr>
          <w:rFonts w:ascii="Times New Roman" w:hAnsi="Times New Roman" w:cs="Times New Roman"/>
          <w:sz w:val="20"/>
          <w:szCs w:val="20"/>
          <w:rPrChange w:id="94" w:author="Lawlor,Kaitlyn T(student)" w:date="2017-05-07T04:28:00Z">
            <w:rPr>
              <w:rFonts w:ascii="Times New Roman" w:hAnsi="Times New Roman" w:cs="Times New Roman"/>
              <w:sz w:val="24"/>
              <w:szCs w:val="24"/>
            </w:rPr>
          </w:rPrChange>
        </w:rPr>
        <w:fldChar w:fldCharType="end"/>
      </w:r>
      <w:r w:rsidR="00827D74" w:rsidRPr="007F67D8">
        <w:rPr>
          <w:rFonts w:ascii="Times New Roman" w:hAnsi="Times New Roman" w:cs="Times New Roman"/>
          <w:sz w:val="20"/>
          <w:szCs w:val="20"/>
          <w:rPrChange w:id="95" w:author="Lawlor,Kaitlyn T(student)" w:date="2017-05-07T04:28:00Z">
            <w:rPr>
              <w:rFonts w:ascii="Times New Roman" w:hAnsi="Times New Roman" w:cs="Times New Roman"/>
              <w:sz w:val="24"/>
              <w:szCs w:val="24"/>
            </w:rPr>
          </w:rPrChange>
        </w:rPr>
        <w:t>.</w:t>
      </w:r>
    </w:p>
    <w:p w14:paraId="7BF6565D" w14:textId="77777777" w:rsidR="008D778F" w:rsidRPr="007F67D8" w:rsidRDefault="008D778F" w:rsidP="008D778F">
      <w:pPr>
        <w:spacing w:after="0"/>
        <w:rPr>
          <w:rFonts w:ascii="Times New Roman" w:hAnsi="Times New Roman" w:cs="Times New Roman"/>
          <w:sz w:val="20"/>
          <w:szCs w:val="20"/>
          <w:rPrChange w:id="96" w:author="Lawlor,Kaitlyn T(student)" w:date="2017-05-07T04:28:00Z">
            <w:rPr>
              <w:rFonts w:ascii="Times New Roman" w:hAnsi="Times New Roman" w:cs="Times New Roman"/>
              <w:sz w:val="24"/>
              <w:szCs w:val="24"/>
            </w:rPr>
          </w:rPrChange>
        </w:rPr>
      </w:pPr>
    </w:p>
    <w:p w14:paraId="345C2299" w14:textId="75D9D92D" w:rsidR="008D778F" w:rsidRPr="007F67D8" w:rsidRDefault="008D778F" w:rsidP="008D778F">
      <w:pPr>
        <w:spacing w:after="0"/>
        <w:rPr>
          <w:rFonts w:ascii="Times New Roman" w:hAnsi="Times New Roman" w:cs="Times New Roman"/>
          <w:sz w:val="20"/>
          <w:szCs w:val="20"/>
          <w:rPrChange w:id="97"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98" w:author="Lawlor,Kaitlyn T(student)" w:date="2017-05-07T04:28:00Z">
            <w:rPr>
              <w:rFonts w:ascii="Times New Roman" w:hAnsi="Times New Roman" w:cs="Times New Roman"/>
              <w:sz w:val="24"/>
              <w:szCs w:val="24"/>
            </w:rPr>
          </w:rPrChange>
        </w:rPr>
        <w:t xml:space="preserve">Other important developments of analyzing Twitter data is not limited to finding algorithms—other researchers use visualization techniques to gather insight of events, such as </w:t>
      </w:r>
      <w:proofErr w:type="spellStart"/>
      <w:r w:rsidRPr="007F67D8">
        <w:rPr>
          <w:rFonts w:ascii="Times New Roman" w:hAnsi="Times New Roman" w:cs="Times New Roman"/>
          <w:sz w:val="20"/>
          <w:szCs w:val="20"/>
          <w:rPrChange w:id="99" w:author="Lawlor,Kaitlyn T(student)" w:date="2017-05-07T04:28:00Z">
            <w:rPr>
              <w:rFonts w:ascii="Times New Roman" w:hAnsi="Times New Roman" w:cs="Times New Roman"/>
              <w:sz w:val="24"/>
              <w:szCs w:val="24"/>
            </w:rPr>
          </w:rPrChange>
        </w:rPr>
        <w:t>TweetXplorer</w:t>
      </w:r>
      <w:proofErr w:type="spellEnd"/>
      <w:r w:rsidRPr="007F67D8">
        <w:rPr>
          <w:rFonts w:ascii="Times New Roman" w:hAnsi="Times New Roman" w:cs="Times New Roman"/>
          <w:sz w:val="20"/>
          <w:szCs w:val="20"/>
          <w:rPrChange w:id="100" w:author="Lawlor,Kaitlyn T(student)" w:date="2017-05-07T04:28:00Z">
            <w:rPr>
              <w:rFonts w:ascii="Times New Roman" w:hAnsi="Times New Roman" w:cs="Times New Roman"/>
              <w:sz w:val="24"/>
              <w:szCs w:val="24"/>
            </w:rPr>
          </w:rPrChange>
        </w:rPr>
        <w:t xml:space="preserve"> </w:t>
      </w:r>
      <w:r w:rsidRPr="007F67D8">
        <w:rPr>
          <w:rFonts w:ascii="Times New Roman" w:hAnsi="Times New Roman" w:cs="Times New Roman"/>
          <w:sz w:val="20"/>
          <w:szCs w:val="20"/>
          <w:rPrChange w:id="101"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102" w:author="Lawlor,Kaitlyn T(student)" w:date="2017-05-07T04:28:00Z">
            <w:rPr>
              <w:rFonts w:ascii="Times New Roman" w:hAnsi="Times New Roman" w:cs="Times New Roman"/>
              <w:sz w:val="24"/>
              <w:szCs w:val="24"/>
            </w:rPr>
          </w:rPrChange>
        </w:rPr>
        <w:instrText xml:space="preserve"> ADDIN ZOTERO_ITEM CSL_CITATION {"citationID":"agrv2bs3ql","properties":{"formattedCitation":"[5]","plainCitation":"[5]"},"citationItems":[{"id":40,"uris":["http://zotero.org/users/3785454/items/H2RQ6QPM"],"uri":["http://zotero.org/users/3785454/items/H2RQ6QPM"],"itemData":{"id":40,"type":"paper-conference","title":"Understanding Twitter Data with TweetXplorer","container-title":"Proceedings of the 19th ACM SIGKDD International Conference on Knowledge Discovery and Data Mining","collection-title":"KDD '13","publisher":"ACM","publisher-place":"New York, NY, USA","page":"1482–1485","source":"ACM Digital Library","event-place":"New York, NY, USA","abstract":"In the era of big data it is increasingly difficult for an analyst to extract meaningful knowledge from a sea of information. We present TweetXplorer, a system for analysts with little information about an event to gain knowledge through the use of effective visualization techniques. Using tweets collected during Hurricane Sandy as an example, we will lead the reader through a workflow that exhibits the functionality of the system.","URL":"http://doi.acm.org/10.1145/2487575.2487703","DOI":"10.1145/2487575.2487703","ISBN":"978-1-4503-2174-7","author":[{"family":"Morstatter","given":"Fred"},{"family":"Kumar","given":"Shamanth"},{"family":"Liu","given":"Huan"},{"family":"Maciejewski","given":"Ross"}],"issued":{"date-parts":[["2013"]]},"accessed":{"date-parts":[["2017",2,23]]}}}],"schema":"https://github.com/citation-style-language/schema/raw/master/csl-citation.json"} </w:instrText>
      </w:r>
      <w:r w:rsidRPr="007F67D8">
        <w:rPr>
          <w:rFonts w:ascii="Times New Roman" w:hAnsi="Times New Roman" w:cs="Times New Roman"/>
          <w:sz w:val="20"/>
          <w:szCs w:val="20"/>
          <w:rPrChange w:id="103"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104" w:author="Lawlor,Kaitlyn T(student)" w:date="2017-05-07T04:28:00Z">
            <w:rPr>
              <w:rFonts w:ascii="Times New Roman" w:hAnsi="Times New Roman" w:cs="Times New Roman"/>
              <w:sz w:val="24"/>
            </w:rPr>
          </w:rPrChange>
        </w:rPr>
        <w:t>[5]</w:t>
      </w:r>
      <w:r w:rsidRPr="007F67D8">
        <w:rPr>
          <w:rFonts w:ascii="Times New Roman" w:hAnsi="Times New Roman" w:cs="Times New Roman"/>
          <w:sz w:val="20"/>
          <w:szCs w:val="20"/>
          <w:rPrChange w:id="105" w:author="Lawlor,Kaitlyn T(student)" w:date="2017-05-07T04:28:00Z">
            <w:rPr>
              <w:rFonts w:ascii="Times New Roman" w:hAnsi="Times New Roman" w:cs="Times New Roman"/>
              <w:sz w:val="24"/>
              <w:szCs w:val="24"/>
            </w:rPr>
          </w:rPrChange>
        </w:rPr>
        <w:fldChar w:fldCharType="end"/>
      </w:r>
      <w:r w:rsidRPr="007F67D8">
        <w:rPr>
          <w:rFonts w:ascii="Times New Roman" w:hAnsi="Times New Roman" w:cs="Times New Roman"/>
          <w:sz w:val="20"/>
          <w:szCs w:val="20"/>
          <w:rPrChange w:id="106" w:author="Lawlor,Kaitlyn T(student)" w:date="2017-05-07T04:28:00Z">
            <w:rPr>
              <w:rFonts w:ascii="Times New Roman" w:hAnsi="Times New Roman" w:cs="Times New Roman"/>
              <w:sz w:val="24"/>
              <w:szCs w:val="24"/>
            </w:rPr>
          </w:rPrChange>
        </w:rPr>
        <w:t xml:space="preserve"> or </w:t>
      </w:r>
      <w:proofErr w:type="spellStart"/>
      <w:r w:rsidRPr="007F67D8">
        <w:rPr>
          <w:rFonts w:ascii="Times New Roman" w:hAnsi="Times New Roman" w:cs="Times New Roman"/>
          <w:sz w:val="20"/>
          <w:szCs w:val="20"/>
          <w:rPrChange w:id="107" w:author="Lawlor,Kaitlyn T(student)" w:date="2017-05-07T04:28:00Z">
            <w:rPr>
              <w:rFonts w:ascii="Times New Roman" w:hAnsi="Times New Roman" w:cs="Times New Roman"/>
              <w:sz w:val="24"/>
              <w:szCs w:val="24"/>
            </w:rPr>
          </w:rPrChange>
        </w:rPr>
        <w:t>GeoTwitter</w:t>
      </w:r>
      <w:proofErr w:type="spellEnd"/>
      <w:r w:rsidRPr="007F67D8">
        <w:rPr>
          <w:rFonts w:ascii="Times New Roman" w:hAnsi="Times New Roman" w:cs="Times New Roman"/>
          <w:sz w:val="20"/>
          <w:szCs w:val="20"/>
          <w:rPrChange w:id="108" w:author="Lawlor,Kaitlyn T(student)" w:date="2017-05-07T04:28:00Z">
            <w:rPr>
              <w:rFonts w:ascii="Times New Roman" w:hAnsi="Times New Roman" w:cs="Times New Roman"/>
              <w:sz w:val="24"/>
              <w:szCs w:val="24"/>
            </w:rPr>
          </w:rPrChange>
        </w:rPr>
        <w:t xml:space="preserve"> </w:t>
      </w:r>
      <w:r w:rsidRPr="007F67D8">
        <w:rPr>
          <w:rFonts w:ascii="Times New Roman" w:hAnsi="Times New Roman" w:cs="Times New Roman"/>
          <w:sz w:val="20"/>
          <w:szCs w:val="20"/>
          <w:rPrChange w:id="109"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110" w:author="Lawlor,Kaitlyn T(student)" w:date="2017-05-07T04:28:00Z">
            <w:rPr>
              <w:rFonts w:ascii="Times New Roman" w:hAnsi="Times New Roman" w:cs="Times New Roman"/>
              <w:sz w:val="24"/>
              <w:szCs w:val="24"/>
            </w:rPr>
          </w:rPrChange>
        </w:rPr>
        <w:instrText xml:space="preserve"> ADDIN ZOTERO_ITEM CSL_CITATION {"citationID":"a1bkun1mj6n","properties":{"formattedCitation":"[6]","plainCitation":"[6]"},"citationItems":[{"id":42,"uris":["http://zotero.org/users/3785454/items/H3DG5RZC"],"uri":["http://zotero.org/users/3785454/items/H3DG5RZC"],"itemData":{"id":42,"type":"paper-conference","title":"SensePlace2: GeoTwitter analytics support for situational awareness","container-title":"2011 IEEE Conference on Visual Analytics Science and Technology (VAST)","page":"181-190","source":"IEEE Xplore","event":"2011 IEEE Conference on Visual Analytics Science and Technology (VAST)","abstract":"Geographically-grounded situational awareness (SA) is critical to crisis management and is essential in many other decision making domains that range from infectious disease monitoring, through regional planning, to political campaigning. Social media are becoming an important information input to support situational assessment (to produce awareness) in all domains. Here, we present a geovisual analytics approach to supporting SA for crisis events using one source of social media, Twitter. Specifically, we focus on leveraging explicit and implicit geographic information for tweets, on developing place-time-theme indexing schemes that support overview+detail methods and that scale analytical capabilities to relatively large tweet volumes, and on providing visual interface methods to enable understanding of place, time, and theme components of evolving situations. Our approach is user-centered, using scenario-based design methods that include formal scenarios to guide design and validate implementation as well as a systematic claims analysis to justify design choices and provide a framework for future testing. The work is informed by a structured survey of practitioners and the end product of Phase-I development is demonstrated / validated through implementation in SensePlace2, a map-based, web application initially focused on tweets but extensible to other media.","DOI":"10.1109/VAST.2011.6102456","shortTitle":"SensePlace2","author":[{"family":"MacEachren","given":"A. M."},{"family":"Jaiswal","given":"A."},{"family":"Robinson","given":"A. C."},{"family":"Pezanowski","given":"S."},{"family":"Savelyev","given":"A."},{"family":"Mitra","given":"P."},{"family":"Zhang","given":"X."},{"family":"Blanford","given":"J."}],"issued":{"date-parts":[["2011",10]]}}}],"schema":"https://github.com/citation-style-language/schema/raw/master/csl-citation.json"} </w:instrText>
      </w:r>
      <w:r w:rsidRPr="007F67D8">
        <w:rPr>
          <w:rFonts w:ascii="Times New Roman" w:hAnsi="Times New Roman" w:cs="Times New Roman"/>
          <w:sz w:val="20"/>
          <w:szCs w:val="20"/>
          <w:rPrChange w:id="111"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112" w:author="Lawlor,Kaitlyn T(student)" w:date="2017-05-07T04:28:00Z">
            <w:rPr>
              <w:rFonts w:ascii="Times New Roman" w:hAnsi="Times New Roman" w:cs="Times New Roman"/>
              <w:sz w:val="24"/>
            </w:rPr>
          </w:rPrChange>
        </w:rPr>
        <w:t>[6]</w:t>
      </w:r>
      <w:r w:rsidRPr="007F67D8">
        <w:rPr>
          <w:rFonts w:ascii="Times New Roman" w:hAnsi="Times New Roman" w:cs="Times New Roman"/>
          <w:sz w:val="20"/>
          <w:szCs w:val="20"/>
          <w:rPrChange w:id="113" w:author="Lawlor,Kaitlyn T(student)" w:date="2017-05-07T04:28:00Z">
            <w:rPr>
              <w:rFonts w:ascii="Times New Roman" w:hAnsi="Times New Roman" w:cs="Times New Roman"/>
              <w:sz w:val="24"/>
              <w:szCs w:val="24"/>
            </w:rPr>
          </w:rPrChange>
        </w:rPr>
        <w:fldChar w:fldCharType="end"/>
      </w:r>
      <w:r w:rsidR="00827D74" w:rsidRPr="007F67D8">
        <w:rPr>
          <w:rFonts w:ascii="Times New Roman" w:hAnsi="Times New Roman" w:cs="Times New Roman"/>
          <w:sz w:val="20"/>
          <w:szCs w:val="20"/>
          <w:rPrChange w:id="114"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115" w:author="Lawlor,Kaitlyn T(student)" w:date="2017-05-07T04:28:00Z">
            <w:rPr>
              <w:rFonts w:ascii="Times New Roman" w:hAnsi="Times New Roman" w:cs="Times New Roman"/>
              <w:sz w:val="24"/>
              <w:szCs w:val="24"/>
            </w:rPr>
          </w:rPrChange>
        </w:rPr>
        <w:t xml:space="preserve">  Such events include but are not limited to—tracking levels of disease activity in the U.S., presidential elections, and measuring public anxiety related to stock market prices </w:t>
      </w:r>
      <w:r w:rsidRPr="007F67D8">
        <w:rPr>
          <w:rFonts w:ascii="Times New Roman" w:hAnsi="Times New Roman" w:cs="Times New Roman"/>
          <w:sz w:val="20"/>
          <w:szCs w:val="20"/>
          <w:rPrChange w:id="116" w:author="Lawlor,Kaitlyn T(student)" w:date="2017-05-07T04:28:00Z">
            <w:rPr>
              <w:rFonts w:ascii="Times New Roman" w:hAnsi="Times New Roman" w:cs="Times New Roman"/>
              <w:sz w:val="24"/>
              <w:szCs w:val="24"/>
            </w:rPr>
          </w:rPrChange>
        </w:rPr>
        <w:fldChar w:fldCharType="begin"/>
      </w:r>
      <w:r w:rsidRPr="007F67D8">
        <w:rPr>
          <w:rFonts w:ascii="Times New Roman" w:hAnsi="Times New Roman" w:cs="Times New Roman"/>
          <w:sz w:val="20"/>
          <w:szCs w:val="20"/>
          <w:rPrChange w:id="117" w:author="Lawlor,Kaitlyn T(student)" w:date="2017-05-07T04:28:00Z">
            <w:rPr>
              <w:rFonts w:ascii="Times New Roman" w:hAnsi="Times New Roman" w:cs="Times New Roman"/>
              <w:sz w:val="24"/>
              <w:szCs w:val="24"/>
            </w:rPr>
          </w:rPrChange>
        </w:rPr>
        <w:instrText xml:space="preserve"> ADDIN ZOTERO_ITEM CSL_CITATION {"citationID":"aj1nh2bmfj","properties":{"formattedCitation":"[7]","plainCitation":"[7]"},"citationItems":[{"id":47,"uris":["http://zotero.org/users/3785454/items/APP5GCZB"],"uri":["http://zotero.org/users/3785454/items/APP5GCZB"],"itemData":{"id":47,"type":"article-journal","title":"The Use of Twitter to Track Levels of Disease Activity and Public Concern in the U.S. during the Influenza A H1N1 Pandemic","container-title":"PLOS ONE","page":"e19467","volume":"6","issue":"5","source":"PLoS Journals","abstract":"Twitter is a free social networking and micro-blogging service that enables its millions of users to send and read each other's “tweets,” or short, 140-character messages. The service has more than 190 million registered users and processes about 55 million tweets per day. Useful information about news and geopolitical events lies embedded in the Twitter stream, which embodies, in the aggregate, Twitter users' perspectives and reactions to current events. By virtue of sheer volume, content embedded in the Twitter stream may be useful for tracking or even forecasting behavior if it can be extracted in an efficient manner. In this study, we examine the use of information embedded in the Twitter stream to (1) track rapidly-evolving public sentiment with respect to H1N1 or swine flu, and (2) track and measure actual disease activity. We also show that Twitter can be used as a measure of public interest or concern about health-related events. Our results show that estimates of influenza-like illness derived from Twitter chatter accurately track reported disease levels.","DOI":"10.1371/journal.pone.0019467","ISSN":"1932-6203","journalAbbreviation":"PLOS ONE","author":[{"family":"Signorini","given":"Alessio"},{"family":"Segre","given":"Alberto Maria"},{"family":"Polgreen","given":"Philip M."}],"issued":{"date-parts":[["2011",5,4]]}}}],"schema":"https://github.com/citation-style-language/schema/raw/master/csl-citation.json"} </w:instrText>
      </w:r>
      <w:r w:rsidRPr="007F67D8">
        <w:rPr>
          <w:rFonts w:ascii="Times New Roman" w:hAnsi="Times New Roman" w:cs="Times New Roman"/>
          <w:sz w:val="20"/>
          <w:szCs w:val="20"/>
          <w:rPrChange w:id="118" w:author="Lawlor,Kaitlyn T(student)" w:date="2017-05-07T04:28:00Z">
            <w:rPr>
              <w:rFonts w:ascii="Times New Roman" w:hAnsi="Times New Roman" w:cs="Times New Roman"/>
              <w:sz w:val="24"/>
              <w:szCs w:val="24"/>
            </w:rPr>
          </w:rPrChange>
        </w:rPr>
        <w:fldChar w:fldCharType="separate"/>
      </w:r>
      <w:r w:rsidRPr="007F67D8">
        <w:rPr>
          <w:rFonts w:ascii="Times New Roman" w:hAnsi="Times New Roman" w:cs="Times New Roman"/>
          <w:sz w:val="20"/>
          <w:szCs w:val="20"/>
          <w:rPrChange w:id="119" w:author="Lawlor,Kaitlyn T(student)" w:date="2017-05-07T04:28:00Z">
            <w:rPr>
              <w:rFonts w:ascii="Times New Roman" w:hAnsi="Times New Roman" w:cs="Times New Roman"/>
              <w:sz w:val="24"/>
            </w:rPr>
          </w:rPrChange>
        </w:rPr>
        <w:t>[7]</w:t>
      </w:r>
      <w:r w:rsidRPr="007F67D8">
        <w:rPr>
          <w:rFonts w:ascii="Times New Roman" w:hAnsi="Times New Roman" w:cs="Times New Roman"/>
          <w:sz w:val="20"/>
          <w:szCs w:val="20"/>
          <w:rPrChange w:id="120" w:author="Lawlor,Kaitlyn T(student)" w:date="2017-05-07T04:28:00Z">
            <w:rPr>
              <w:rFonts w:ascii="Times New Roman" w:hAnsi="Times New Roman" w:cs="Times New Roman"/>
              <w:sz w:val="24"/>
              <w:szCs w:val="24"/>
            </w:rPr>
          </w:rPrChange>
        </w:rPr>
        <w:fldChar w:fldCharType="end"/>
      </w:r>
      <w:r w:rsidR="00827D74" w:rsidRPr="007F67D8">
        <w:rPr>
          <w:rFonts w:ascii="Times New Roman" w:hAnsi="Times New Roman" w:cs="Times New Roman"/>
          <w:sz w:val="20"/>
          <w:szCs w:val="20"/>
          <w:rPrChange w:id="121" w:author="Lawlor,Kaitlyn T(student)" w:date="2017-05-07T04:28:00Z">
            <w:rPr>
              <w:rFonts w:ascii="Times New Roman" w:hAnsi="Times New Roman" w:cs="Times New Roman"/>
              <w:sz w:val="24"/>
              <w:szCs w:val="24"/>
            </w:rPr>
          </w:rPrChange>
        </w:rPr>
        <w:t>.</w:t>
      </w:r>
    </w:p>
    <w:p w14:paraId="4DA82850" w14:textId="77777777" w:rsidR="008D778F" w:rsidRPr="007F67D8" w:rsidRDefault="008D778F" w:rsidP="008D778F">
      <w:pPr>
        <w:spacing w:after="0"/>
        <w:rPr>
          <w:rFonts w:ascii="Times New Roman" w:hAnsi="Times New Roman" w:cs="Times New Roman"/>
          <w:sz w:val="20"/>
          <w:szCs w:val="20"/>
          <w:rPrChange w:id="122" w:author="Lawlor,Kaitlyn T(student)" w:date="2017-05-07T04:28:00Z">
            <w:rPr>
              <w:rFonts w:ascii="Times New Roman" w:hAnsi="Times New Roman" w:cs="Times New Roman"/>
              <w:sz w:val="24"/>
              <w:szCs w:val="24"/>
            </w:rPr>
          </w:rPrChange>
        </w:rPr>
      </w:pPr>
    </w:p>
    <w:p w14:paraId="471F7202" w14:textId="46936BC9" w:rsidR="00DC6DE1" w:rsidRPr="007F67D8" w:rsidRDefault="00DC6DE1" w:rsidP="00004706">
      <w:pPr>
        <w:spacing w:after="0"/>
        <w:rPr>
          <w:rFonts w:ascii="Times New Roman" w:hAnsi="Times New Roman" w:cs="Times New Roman"/>
          <w:sz w:val="20"/>
          <w:szCs w:val="20"/>
          <w:rPrChange w:id="123"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124" w:author="Lawlor,Kaitlyn T(student)" w:date="2017-05-07T04:28:00Z">
            <w:rPr>
              <w:rFonts w:ascii="Times New Roman" w:hAnsi="Times New Roman" w:cs="Times New Roman"/>
              <w:sz w:val="24"/>
              <w:szCs w:val="24"/>
            </w:rPr>
          </w:rPrChange>
        </w:rPr>
        <w:t>The focus of this research paper is identifying the region of the United States that is most interested in cats.  Cats are said to dominate the internet.  As of 2014, there were more than 2 million cat videos posted on Youtube.com with nearly 26 billion total views—an average of 12,000 views for each cat video; that is more views-per-video than any other category of YouTube content</w:t>
      </w:r>
      <w:r w:rsidR="00827D74" w:rsidRPr="007F67D8">
        <w:rPr>
          <w:rFonts w:ascii="Times New Roman" w:hAnsi="Times New Roman" w:cs="Times New Roman"/>
          <w:sz w:val="20"/>
          <w:szCs w:val="20"/>
          <w:rPrChange w:id="125"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126" w:author="Lawlor,Kaitlyn T(student)" w:date="2017-05-07T04:28:00Z">
            <w:rPr>
              <w:rFonts w:ascii="Times New Roman" w:hAnsi="Times New Roman" w:cs="Times New Roman"/>
              <w:sz w:val="24"/>
              <w:szCs w:val="24"/>
            </w:rPr>
          </w:rPrChange>
        </w:rPr>
        <w:t xml:space="preserve"> </w:t>
      </w:r>
      <w:r w:rsidRPr="007F67D8">
        <w:rPr>
          <w:rFonts w:ascii="Times New Roman" w:hAnsi="Times New Roman" w:cs="Times New Roman"/>
          <w:sz w:val="20"/>
          <w:szCs w:val="20"/>
          <w:rPrChange w:id="127" w:author="Lawlor,Kaitlyn T(student)" w:date="2017-05-07T04:28:00Z">
            <w:rPr>
              <w:rFonts w:ascii="Times New Roman" w:hAnsi="Times New Roman" w:cs="Times New Roman"/>
              <w:sz w:val="24"/>
              <w:szCs w:val="24"/>
            </w:rPr>
          </w:rPrChange>
        </w:rPr>
        <w:fldChar w:fldCharType="begin"/>
      </w:r>
      <w:r w:rsidR="008D778F" w:rsidRPr="007F67D8">
        <w:rPr>
          <w:rFonts w:ascii="Times New Roman" w:hAnsi="Times New Roman" w:cs="Times New Roman"/>
          <w:sz w:val="20"/>
          <w:szCs w:val="20"/>
          <w:rPrChange w:id="128" w:author="Lawlor,Kaitlyn T(student)" w:date="2017-05-07T04:28:00Z">
            <w:rPr>
              <w:rFonts w:ascii="Times New Roman" w:hAnsi="Times New Roman" w:cs="Times New Roman"/>
              <w:sz w:val="24"/>
              <w:szCs w:val="24"/>
            </w:rPr>
          </w:rPrChange>
        </w:rPr>
        <w:instrText xml:space="preserve"> ADDIN ZOTERO_ITEM CSL_CITATION {"citationID":"a1gidesi0qv","properties":{"formattedCitation":"[8]","plainCitation":"[8]"},"citationItems":[{"id":50,"uris":["http://zotero.org/users/3785454/items/JRBDC5XU"],"uri":["http://zotero.org/users/3785454/items/JRBDC5XU"],"itemData":{"id":50,"type":"webpage","title":"Emotion regulation, procrastination, and watching cat videos online: Who watches Internet cats, why, and to what effect? (PDF Download Available)","container-title":"ResearchGate","abstract":"Official Full-Text Publication: Emotion regulation, procrastination, and watching cat videos online: Who watches Internet cats, why, and to what effect? on ResearchGate, the professional network for scientists.","URL":"https://www.researchgate.net/publication/278161046_Emotion_regulation_procrastination_and_watching_cat_videos_online_Who_watches_Internet_cats_why_and_to_what_effect","shortTitle":"Emotion regulation, procrastination, and watching cat videos online","accessed":{"date-parts":[["2017",3,2]]}}}],"schema":"https://github.com/citation-style-language/schema/raw/master/csl-citation.json"} </w:instrText>
      </w:r>
      <w:r w:rsidRPr="007F67D8">
        <w:rPr>
          <w:rFonts w:ascii="Times New Roman" w:hAnsi="Times New Roman" w:cs="Times New Roman"/>
          <w:sz w:val="20"/>
          <w:szCs w:val="20"/>
          <w:rPrChange w:id="129" w:author="Lawlor,Kaitlyn T(student)" w:date="2017-05-07T04:28:00Z">
            <w:rPr>
              <w:rFonts w:ascii="Times New Roman" w:hAnsi="Times New Roman" w:cs="Times New Roman"/>
              <w:sz w:val="24"/>
              <w:szCs w:val="24"/>
            </w:rPr>
          </w:rPrChange>
        </w:rPr>
        <w:fldChar w:fldCharType="separate"/>
      </w:r>
      <w:r w:rsidR="008D778F" w:rsidRPr="007F67D8">
        <w:rPr>
          <w:rFonts w:ascii="Times New Roman" w:hAnsi="Times New Roman" w:cs="Times New Roman"/>
          <w:sz w:val="20"/>
          <w:szCs w:val="20"/>
          <w:rPrChange w:id="130" w:author="Lawlor,Kaitlyn T(student)" w:date="2017-05-07T04:28:00Z">
            <w:rPr>
              <w:rFonts w:ascii="Times New Roman" w:hAnsi="Times New Roman" w:cs="Times New Roman"/>
              <w:sz w:val="24"/>
            </w:rPr>
          </w:rPrChange>
        </w:rPr>
        <w:t>[8]</w:t>
      </w:r>
      <w:r w:rsidRPr="007F67D8">
        <w:rPr>
          <w:rFonts w:ascii="Times New Roman" w:hAnsi="Times New Roman" w:cs="Times New Roman"/>
          <w:sz w:val="20"/>
          <w:szCs w:val="20"/>
          <w:rPrChange w:id="131" w:author="Lawlor,Kaitlyn T(student)" w:date="2017-05-07T04:28:00Z">
            <w:rPr>
              <w:rFonts w:ascii="Times New Roman" w:hAnsi="Times New Roman" w:cs="Times New Roman"/>
              <w:sz w:val="24"/>
              <w:szCs w:val="24"/>
            </w:rPr>
          </w:rPrChange>
        </w:rPr>
        <w:fldChar w:fldCharType="end"/>
      </w:r>
      <w:r w:rsidR="00827D74" w:rsidRPr="007F67D8">
        <w:rPr>
          <w:rFonts w:ascii="Times New Roman" w:hAnsi="Times New Roman" w:cs="Times New Roman"/>
          <w:sz w:val="20"/>
          <w:szCs w:val="20"/>
          <w:rPrChange w:id="132"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133" w:author="Lawlor,Kaitlyn T(student)" w:date="2017-05-07T04:28:00Z">
            <w:rPr>
              <w:rFonts w:ascii="Times New Roman" w:hAnsi="Times New Roman" w:cs="Times New Roman"/>
              <w:sz w:val="24"/>
              <w:szCs w:val="24"/>
            </w:rPr>
          </w:rPrChange>
        </w:rPr>
        <w:t xml:space="preserve">  There are many photos, memes (defined by Merriam-Webster as an idea, behavior or style that spreads from person to person within a culture), and internet-famous cats, such as Grumpy Cat—an internet celebrity so famous that the line to get a photo with her wrapped around a city block—that circulate the internet </w:t>
      </w:r>
      <w:r w:rsidRPr="007F67D8">
        <w:rPr>
          <w:rFonts w:ascii="Times New Roman" w:hAnsi="Times New Roman" w:cs="Times New Roman"/>
          <w:sz w:val="20"/>
          <w:szCs w:val="20"/>
          <w:rPrChange w:id="134" w:author="Lawlor,Kaitlyn T(student)" w:date="2017-05-07T04:28:00Z">
            <w:rPr>
              <w:rFonts w:ascii="Times New Roman" w:hAnsi="Times New Roman" w:cs="Times New Roman"/>
              <w:sz w:val="24"/>
              <w:szCs w:val="24"/>
            </w:rPr>
          </w:rPrChange>
        </w:rPr>
        <w:fldChar w:fldCharType="begin"/>
      </w:r>
      <w:r w:rsidR="008D778F" w:rsidRPr="007F67D8">
        <w:rPr>
          <w:rFonts w:ascii="Times New Roman" w:hAnsi="Times New Roman" w:cs="Times New Roman"/>
          <w:sz w:val="20"/>
          <w:szCs w:val="20"/>
          <w:rPrChange w:id="135" w:author="Lawlor,Kaitlyn T(student)" w:date="2017-05-07T04:28:00Z">
            <w:rPr>
              <w:rFonts w:ascii="Times New Roman" w:hAnsi="Times New Roman" w:cs="Times New Roman"/>
              <w:sz w:val="24"/>
              <w:szCs w:val="24"/>
            </w:rPr>
          </w:rPrChange>
        </w:rPr>
        <w:instrText xml:space="preserve"> ADDIN ZOTERO_ITEM CSL_CITATION {"citationID":"a28c76j18qo","properties":{"formattedCitation":"[9], [10]","plainCitation":"[9], [10]"},"citationItems":[{"id":52,"uris":["http://zotero.org/users/3785454/items/T45WXCMT"],"uri":["http://zotero.org/users/3785454/items/T45WXCMT"],"itemData":{"id":52,"type":"article-magazine","title":"Grumpy Cat Is Not Impressed by TIME’s Photo Shoot","container-title":"Time","source":"newsfeed.time.com","abstract":"Grumpy Cat visited TIME, and it was awful. Actually, that's far from true — though the adorable mixed-breed cat was enduring an exhaustive daylong romp through the New York City media circuit, it seems as though she rather enjoyed herself.","URL":"http://newsfeed.time.com/2013/03/22/grumpy-cat-is-not-impressed-by-times-photoshoot/","ISSN":"0040-781X","author":[{"family":"Waxman","given":"Olivia B."},{"family":"Carbone","given":"Nick"}],"accessed":{"date-parts":[["2017",3,2]]}}},{"id":54,"uris":["http://zotero.org/users/3785454/items/SVMP52D3"],"uri":["http://zotero.org/users/3785454/items/SVMP52D3"],"itemData":{"id":54,"type":"article-magazine","title":"The Wealth of Grumpy Cat","container-title":"The Atlantic","source":"The Atlantic","abstract":"In defense of the monetization of uncommon cuteness.","URL":"https://www.theatlantic.com/business/archive/2014/12/of-course-grumpy-cat-is-worth-100-million/383539/","ISSN":"1072-7825","author":[{"family":"Thompson","given":"Derek"}],"issued":{"date-parts":[["2014",12,8]]},"accessed":{"date-parts":[["2017",3,2]]}}}],"schema":"https://github.com/citation-style-language/schema/raw/master/csl-citation.json"} </w:instrText>
      </w:r>
      <w:r w:rsidRPr="007F67D8">
        <w:rPr>
          <w:rFonts w:ascii="Times New Roman" w:hAnsi="Times New Roman" w:cs="Times New Roman"/>
          <w:sz w:val="20"/>
          <w:szCs w:val="20"/>
          <w:rPrChange w:id="136" w:author="Lawlor,Kaitlyn T(student)" w:date="2017-05-07T04:28:00Z">
            <w:rPr>
              <w:rFonts w:ascii="Times New Roman" w:hAnsi="Times New Roman" w:cs="Times New Roman"/>
              <w:sz w:val="24"/>
              <w:szCs w:val="24"/>
            </w:rPr>
          </w:rPrChange>
        </w:rPr>
        <w:fldChar w:fldCharType="separate"/>
      </w:r>
      <w:r w:rsidR="008D778F" w:rsidRPr="007F67D8">
        <w:rPr>
          <w:rFonts w:ascii="Times New Roman" w:hAnsi="Times New Roman" w:cs="Times New Roman"/>
          <w:sz w:val="20"/>
          <w:szCs w:val="20"/>
          <w:rPrChange w:id="137" w:author="Lawlor,Kaitlyn T(student)" w:date="2017-05-07T04:28:00Z">
            <w:rPr>
              <w:rFonts w:ascii="Times New Roman" w:hAnsi="Times New Roman" w:cs="Times New Roman"/>
              <w:sz w:val="24"/>
            </w:rPr>
          </w:rPrChange>
        </w:rPr>
        <w:t>[9], [10]</w:t>
      </w:r>
      <w:r w:rsidRPr="007F67D8">
        <w:rPr>
          <w:rFonts w:ascii="Times New Roman" w:hAnsi="Times New Roman" w:cs="Times New Roman"/>
          <w:sz w:val="20"/>
          <w:szCs w:val="20"/>
          <w:rPrChange w:id="138" w:author="Lawlor,Kaitlyn T(student)" w:date="2017-05-07T04:28:00Z">
            <w:rPr>
              <w:rFonts w:ascii="Times New Roman" w:hAnsi="Times New Roman" w:cs="Times New Roman"/>
              <w:sz w:val="24"/>
              <w:szCs w:val="24"/>
            </w:rPr>
          </w:rPrChange>
        </w:rPr>
        <w:fldChar w:fldCharType="end"/>
      </w:r>
      <w:r w:rsidR="00827D74" w:rsidRPr="007F67D8">
        <w:rPr>
          <w:rFonts w:ascii="Times New Roman" w:hAnsi="Times New Roman" w:cs="Times New Roman"/>
          <w:sz w:val="20"/>
          <w:szCs w:val="20"/>
          <w:rPrChange w:id="139" w:author="Lawlor,Kaitlyn T(student)" w:date="2017-05-07T04:28:00Z">
            <w:rPr>
              <w:rFonts w:ascii="Times New Roman" w:hAnsi="Times New Roman" w:cs="Times New Roman"/>
              <w:sz w:val="24"/>
              <w:szCs w:val="24"/>
            </w:rPr>
          </w:rPrChange>
        </w:rPr>
        <w:t>.</w:t>
      </w:r>
    </w:p>
    <w:p w14:paraId="1C65949D" w14:textId="77777777" w:rsidR="008465CF" w:rsidRPr="007F67D8" w:rsidRDefault="008465CF" w:rsidP="00004706">
      <w:pPr>
        <w:spacing w:after="0"/>
        <w:rPr>
          <w:rFonts w:ascii="Times New Roman" w:hAnsi="Times New Roman" w:cs="Times New Roman"/>
          <w:sz w:val="20"/>
          <w:szCs w:val="20"/>
          <w:rPrChange w:id="140" w:author="Lawlor,Kaitlyn T(student)" w:date="2017-05-07T04:28:00Z">
            <w:rPr>
              <w:rFonts w:ascii="Times New Roman" w:hAnsi="Times New Roman" w:cs="Times New Roman"/>
              <w:sz w:val="24"/>
              <w:szCs w:val="24"/>
            </w:rPr>
          </w:rPrChange>
        </w:rPr>
      </w:pPr>
    </w:p>
    <w:p w14:paraId="0003155E" w14:textId="16F5C947" w:rsidR="007F4148" w:rsidRPr="007F67D8" w:rsidRDefault="008465CF" w:rsidP="00004706">
      <w:pPr>
        <w:spacing w:after="0"/>
        <w:rPr>
          <w:rFonts w:ascii="Times New Roman" w:hAnsi="Times New Roman" w:cs="Times New Roman"/>
          <w:sz w:val="20"/>
          <w:szCs w:val="20"/>
          <w:rPrChange w:id="141"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142" w:author="Lawlor,Kaitlyn T(student)" w:date="2017-05-07T04:28:00Z">
            <w:rPr>
              <w:rFonts w:ascii="Times New Roman" w:hAnsi="Times New Roman" w:cs="Times New Roman"/>
              <w:sz w:val="24"/>
              <w:szCs w:val="24"/>
            </w:rPr>
          </w:rPrChange>
        </w:rPr>
        <w:t xml:space="preserve">Consumption of online cat-related media is heavily understudied, considering the large viewership of feline-related content.  Internet users spend a tremendous amount of time engrossed in cat-related </w:t>
      </w:r>
      <w:r w:rsidRPr="007F67D8">
        <w:rPr>
          <w:rFonts w:ascii="Times New Roman" w:hAnsi="Times New Roman" w:cs="Times New Roman"/>
          <w:sz w:val="20"/>
          <w:szCs w:val="20"/>
          <w:rPrChange w:id="143" w:author="Lawlor,Kaitlyn T(student)" w:date="2017-05-07T04:28:00Z">
            <w:rPr>
              <w:rFonts w:ascii="Times New Roman" w:hAnsi="Times New Roman" w:cs="Times New Roman"/>
              <w:sz w:val="24"/>
              <w:szCs w:val="24"/>
            </w:rPr>
          </w:rPrChange>
        </w:rPr>
        <w:lastRenderedPageBreak/>
        <w:t xml:space="preserve">media when he or she could be using that time working or studying.  On the contrary, it is estimated that up to 70 million cats in the U.S. are strays </w:t>
      </w:r>
      <w:r w:rsidRPr="007F67D8">
        <w:rPr>
          <w:rFonts w:ascii="Times New Roman" w:hAnsi="Times New Roman" w:cs="Times New Roman"/>
          <w:sz w:val="20"/>
          <w:szCs w:val="20"/>
          <w:rPrChange w:id="144" w:author="Lawlor,Kaitlyn T(student)" w:date="2017-05-07T04:28:00Z">
            <w:rPr>
              <w:rFonts w:ascii="Times New Roman" w:hAnsi="Times New Roman" w:cs="Times New Roman"/>
              <w:sz w:val="24"/>
              <w:szCs w:val="24"/>
            </w:rPr>
          </w:rPrChange>
        </w:rPr>
        <w:fldChar w:fldCharType="begin"/>
      </w:r>
      <w:r w:rsidR="008D778F" w:rsidRPr="007F67D8">
        <w:rPr>
          <w:rFonts w:ascii="Times New Roman" w:hAnsi="Times New Roman" w:cs="Times New Roman"/>
          <w:sz w:val="20"/>
          <w:szCs w:val="20"/>
          <w:rPrChange w:id="145" w:author="Lawlor,Kaitlyn T(student)" w:date="2017-05-07T04:28:00Z">
            <w:rPr>
              <w:rFonts w:ascii="Times New Roman" w:hAnsi="Times New Roman" w:cs="Times New Roman"/>
              <w:sz w:val="24"/>
              <w:szCs w:val="24"/>
            </w:rPr>
          </w:rPrChange>
        </w:rPr>
        <w:instrText xml:space="preserve"> ADDIN ZOTERO_ITEM CSL_CITATION {"citationID":"aeoi3lbvq7","properties":{"formattedCitation":"[11]","plainCitation":"[11]"},"citationItems":[{"id":56,"uris":["http://zotero.org/users/3785454/items/8ZAH34TD"],"uri":["http://zotero.org/users/3785454/items/8ZAH34TD"],"itemData":{"id":56,"type":"webpage","title":"Pet Statistics","container-title":"ASPCA","abstract":"How many pets are in the United States? How many animals are in shelters?","URL":"http://www.aspca.org/animal-homelessness/shelter-intake-and-surrender/pet-statistics","accessed":{"date-parts":[["2017",3,2]]}}}],"schema":"https://github.com/citation-style-language/schema/raw/master/csl-citation.json"} </w:instrText>
      </w:r>
      <w:r w:rsidRPr="007F67D8">
        <w:rPr>
          <w:rFonts w:ascii="Times New Roman" w:hAnsi="Times New Roman" w:cs="Times New Roman"/>
          <w:sz w:val="20"/>
          <w:szCs w:val="20"/>
          <w:rPrChange w:id="146" w:author="Lawlor,Kaitlyn T(student)" w:date="2017-05-07T04:28:00Z">
            <w:rPr>
              <w:rFonts w:ascii="Times New Roman" w:hAnsi="Times New Roman" w:cs="Times New Roman"/>
              <w:sz w:val="24"/>
              <w:szCs w:val="24"/>
            </w:rPr>
          </w:rPrChange>
        </w:rPr>
        <w:fldChar w:fldCharType="separate"/>
      </w:r>
      <w:r w:rsidR="008D778F" w:rsidRPr="007F67D8">
        <w:rPr>
          <w:rFonts w:ascii="Times New Roman" w:hAnsi="Times New Roman" w:cs="Times New Roman"/>
          <w:sz w:val="20"/>
          <w:szCs w:val="20"/>
          <w:rPrChange w:id="147" w:author="Lawlor,Kaitlyn T(student)" w:date="2017-05-07T04:28:00Z">
            <w:rPr>
              <w:rFonts w:ascii="Times New Roman" w:hAnsi="Times New Roman" w:cs="Times New Roman"/>
              <w:sz w:val="24"/>
            </w:rPr>
          </w:rPrChange>
        </w:rPr>
        <w:t>[11]</w:t>
      </w:r>
      <w:r w:rsidRPr="007F67D8">
        <w:rPr>
          <w:rFonts w:ascii="Times New Roman" w:hAnsi="Times New Roman" w:cs="Times New Roman"/>
          <w:sz w:val="20"/>
          <w:szCs w:val="20"/>
          <w:rPrChange w:id="148" w:author="Lawlor,Kaitlyn T(student)" w:date="2017-05-07T04:28:00Z">
            <w:rPr>
              <w:rFonts w:ascii="Times New Roman" w:hAnsi="Times New Roman" w:cs="Times New Roman"/>
              <w:sz w:val="24"/>
              <w:szCs w:val="24"/>
            </w:rPr>
          </w:rPrChange>
        </w:rPr>
        <w:fldChar w:fldCharType="end"/>
      </w:r>
      <w:r w:rsidR="00E61A7B" w:rsidRPr="007F67D8">
        <w:rPr>
          <w:rFonts w:ascii="Times New Roman" w:hAnsi="Times New Roman" w:cs="Times New Roman"/>
          <w:sz w:val="20"/>
          <w:szCs w:val="20"/>
          <w:rPrChange w:id="149"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150" w:author="Lawlor,Kaitlyn T(student)" w:date="2017-05-07T04:28:00Z">
            <w:rPr>
              <w:rFonts w:ascii="Times New Roman" w:hAnsi="Times New Roman" w:cs="Times New Roman"/>
              <w:sz w:val="24"/>
              <w:szCs w:val="24"/>
            </w:rPr>
          </w:rPrChange>
        </w:rPr>
        <w:t xml:space="preserve">  It is also estimated that 70-80 million dogs and 74-96 million cats are owned in the United States; approximately 37-47% of all households in the United States have a dog, and 30-37% have a cat </w:t>
      </w:r>
      <w:r w:rsidRPr="007F67D8">
        <w:rPr>
          <w:rFonts w:ascii="Times New Roman" w:hAnsi="Times New Roman" w:cs="Times New Roman"/>
          <w:sz w:val="20"/>
          <w:szCs w:val="20"/>
          <w:rPrChange w:id="151" w:author="Lawlor,Kaitlyn T(student)" w:date="2017-05-07T04:28:00Z">
            <w:rPr>
              <w:rFonts w:ascii="Times New Roman" w:hAnsi="Times New Roman" w:cs="Times New Roman"/>
              <w:sz w:val="24"/>
              <w:szCs w:val="24"/>
            </w:rPr>
          </w:rPrChange>
        </w:rPr>
        <w:fldChar w:fldCharType="begin"/>
      </w:r>
      <w:r w:rsidR="008D778F" w:rsidRPr="007F67D8">
        <w:rPr>
          <w:rFonts w:ascii="Times New Roman" w:hAnsi="Times New Roman" w:cs="Times New Roman"/>
          <w:sz w:val="20"/>
          <w:szCs w:val="20"/>
          <w:rPrChange w:id="152" w:author="Lawlor,Kaitlyn T(student)" w:date="2017-05-07T04:28:00Z">
            <w:rPr>
              <w:rFonts w:ascii="Times New Roman" w:hAnsi="Times New Roman" w:cs="Times New Roman"/>
              <w:sz w:val="24"/>
              <w:szCs w:val="24"/>
            </w:rPr>
          </w:rPrChange>
        </w:rPr>
        <w:instrText xml:space="preserve"> ADDIN ZOTERO_ITEM CSL_CITATION {"citationID":"ak880nthja","properties":{"formattedCitation":"[11]","plainCitation":"[11]"},"citationItems":[{"id":56,"uris":["http://zotero.org/users/3785454/items/8ZAH34TD"],"uri":["http://zotero.org/users/3785454/items/8ZAH34TD"],"itemData":{"id":56,"type":"webpage","title":"Pet Statistics","container-title":"ASPCA","abstract":"How many pets are in the United States? How many animals are in shelters?","URL":"http://www.aspca.org/animal-homelessness/shelter-intake-and-surrender/pet-statistics","accessed":{"date-parts":[["2017",3,2]]}}}],"schema":"https://github.com/citation-style-language/schema/raw/master/csl-citation.json"} </w:instrText>
      </w:r>
      <w:r w:rsidRPr="007F67D8">
        <w:rPr>
          <w:rFonts w:ascii="Times New Roman" w:hAnsi="Times New Roman" w:cs="Times New Roman"/>
          <w:sz w:val="20"/>
          <w:szCs w:val="20"/>
          <w:rPrChange w:id="153" w:author="Lawlor,Kaitlyn T(student)" w:date="2017-05-07T04:28:00Z">
            <w:rPr>
              <w:rFonts w:ascii="Times New Roman" w:hAnsi="Times New Roman" w:cs="Times New Roman"/>
              <w:sz w:val="24"/>
              <w:szCs w:val="24"/>
            </w:rPr>
          </w:rPrChange>
        </w:rPr>
        <w:fldChar w:fldCharType="separate"/>
      </w:r>
      <w:r w:rsidR="008D778F" w:rsidRPr="007F67D8">
        <w:rPr>
          <w:rFonts w:ascii="Times New Roman" w:hAnsi="Times New Roman" w:cs="Times New Roman"/>
          <w:sz w:val="20"/>
          <w:szCs w:val="20"/>
          <w:rPrChange w:id="154" w:author="Lawlor,Kaitlyn T(student)" w:date="2017-05-07T04:28:00Z">
            <w:rPr>
              <w:rFonts w:ascii="Times New Roman" w:hAnsi="Times New Roman" w:cs="Times New Roman"/>
              <w:sz w:val="24"/>
            </w:rPr>
          </w:rPrChange>
        </w:rPr>
        <w:t>[11]</w:t>
      </w:r>
      <w:r w:rsidRPr="007F67D8">
        <w:rPr>
          <w:rFonts w:ascii="Times New Roman" w:hAnsi="Times New Roman" w:cs="Times New Roman"/>
          <w:sz w:val="20"/>
          <w:szCs w:val="20"/>
          <w:rPrChange w:id="155" w:author="Lawlor,Kaitlyn T(student)" w:date="2017-05-07T04:28:00Z">
            <w:rPr>
              <w:rFonts w:ascii="Times New Roman" w:hAnsi="Times New Roman" w:cs="Times New Roman"/>
              <w:sz w:val="24"/>
              <w:szCs w:val="24"/>
            </w:rPr>
          </w:rPrChange>
        </w:rPr>
        <w:fldChar w:fldCharType="end"/>
      </w:r>
      <w:r w:rsidR="00E61A7B" w:rsidRPr="007F67D8">
        <w:rPr>
          <w:rFonts w:ascii="Times New Roman" w:hAnsi="Times New Roman" w:cs="Times New Roman"/>
          <w:sz w:val="20"/>
          <w:szCs w:val="20"/>
          <w:rPrChange w:id="156"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157" w:author="Lawlor,Kaitlyn T(student)" w:date="2017-05-07T04:28:00Z">
            <w:rPr>
              <w:rFonts w:ascii="Times New Roman" w:hAnsi="Times New Roman" w:cs="Times New Roman"/>
              <w:sz w:val="24"/>
              <w:szCs w:val="24"/>
            </w:rPr>
          </w:rPrChange>
        </w:rPr>
        <w:t xml:space="preserve">  This means that a household is more likely to have two cats, but there are less households that own at least one cat.  </w:t>
      </w:r>
    </w:p>
    <w:p w14:paraId="115771D2" w14:textId="77777777" w:rsidR="007F4148" w:rsidRPr="007F67D8" w:rsidRDefault="007F4148" w:rsidP="00004706">
      <w:pPr>
        <w:spacing w:after="0"/>
        <w:rPr>
          <w:rFonts w:ascii="Times New Roman" w:hAnsi="Times New Roman" w:cs="Times New Roman"/>
          <w:sz w:val="20"/>
          <w:szCs w:val="20"/>
          <w:rPrChange w:id="158" w:author="Lawlor,Kaitlyn T(student)" w:date="2017-05-07T04:28:00Z">
            <w:rPr>
              <w:rFonts w:ascii="Times New Roman" w:hAnsi="Times New Roman" w:cs="Times New Roman"/>
              <w:sz w:val="24"/>
              <w:szCs w:val="24"/>
            </w:rPr>
          </w:rPrChange>
        </w:rPr>
      </w:pPr>
    </w:p>
    <w:p w14:paraId="62B64162" w14:textId="30F02173" w:rsidR="002837DE" w:rsidRPr="007F67D8" w:rsidRDefault="008465CF" w:rsidP="00004706">
      <w:pPr>
        <w:spacing w:after="0"/>
        <w:rPr>
          <w:rFonts w:ascii="Times New Roman" w:hAnsi="Times New Roman" w:cs="Times New Roman"/>
          <w:sz w:val="20"/>
          <w:szCs w:val="20"/>
          <w:rPrChange w:id="159"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160" w:author="Lawlor,Kaitlyn T(student)" w:date="2017-05-07T04:28:00Z">
            <w:rPr>
              <w:rFonts w:ascii="Times New Roman" w:hAnsi="Times New Roman" w:cs="Times New Roman"/>
              <w:sz w:val="24"/>
              <w:szCs w:val="24"/>
            </w:rPr>
          </w:rPrChange>
        </w:rPr>
        <w:t>This research paper attempts to identify the region of the United States that is most interested in cats by analyzing Twitter data.  By discovering the answer, it is possible that certain methods, such as marketing, can be a</w:t>
      </w:r>
      <w:r w:rsidR="002837DE" w:rsidRPr="007F67D8">
        <w:rPr>
          <w:rFonts w:ascii="Times New Roman" w:hAnsi="Times New Roman" w:cs="Times New Roman"/>
          <w:sz w:val="20"/>
          <w:szCs w:val="20"/>
          <w:rPrChange w:id="161" w:author="Lawlor,Kaitlyn T(student)" w:date="2017-05-07T04:28:00Z">
            <w:rPr>
              <w:rFonts w:ascii="Times New Roman" w:hAnsi="Times New Roman" w:cs="Times New Roman"/>
              <w:sz w:val="24"/>
              <w:szCs w:val="24"/>
            </w:rPr>
          </w:rPrChange>
        </w:rPr>
        <w:t xml:space="preserve">pplied to users of that region.  It would allow potential or future targeted marketing campaigns </w:t>
      </w:r>
      <w:r w:rsidR="00A70F82" w:rsidRPr="007F67D8">
        <w:rPr>
          <w:rFonts w:ascii="Times New Roman" w:hAnsi="Times New Roman" w:cs="Times New Roman"/>
          <w:sz w:val="20"/>
          <w:szCs w:val="20"/>
          <w:rPrChange w:id="162" w:author="Lawlor,Kaitlyn T(student)" w:date="2017-05-07T04:28:00Z">
            <w:rPr>
              <w:rFonts w:ascii="Times New Roman" w:hAnsi="Times New Roman" w:cs="Times New Roman"/>
              <w:sz w:val="24"/>
              <w:szCs w:val="24"/>
            </w:rPr>
          </w:rPrChange>
        </w:rPr>
        <w:t xml:space="preserve">to </w:t>
      </w:r>
      <w:r w:rsidR="002837DE" w:rsidRPr="007F67D8">
        <w:rPr>
          <w:rFonts w:ascii="Times New Roman" w:hAnsi="Times New Roman" w:cs="Times New Roman"/>
          <w:sz w:val="20"/>
          <w:szCs w:val="20"/>
          <w:rPrChange w:id="163" w:author="Lawlor,Kaitlyn T(student)" w:date="2017-05-07T04:28:00Z">
            <w:rPr>
              <w:rFonts w:ascii="Times New Roman" w:hAnsi="Times New Roman" w:cs="Times New Roman"/>
              <w:sz w:val="24"/>
              <w:szCs w:val="24"/>
            </w:rPr>
          </w:rPrChange>
        </w:rPr>
        <w:t xml:space="preserve">know which region of the country to focus on.  It would allow a company to have insight of where to set up their business based on the population of those who are interested in cats and how they should design their products, or what should be bred if there is a particular breed </w:t>
      </w:r>
      <w:r w:rsidR="00387E06" w:rsidRPr="007F67D8">
        <w:rPr>
          <w:rFonts w:ascii="Times New Roman" w:hAnsi="Times New Roman" w:cs="Times New Roman"/>
          <w:sz w:val="20"/>
          <w:szCs w:val="20"/>
          <w:rPrChange w:id="164" w:author="Lawlor,Kaitlyn T(student)" w:date="2017-05-07T04:28:00Z">
            <w:rPr>
              <w:rFonts w:ascii="Times New Roman" w:hAnsi="Times New Roman" w:cs="Times New Roman"/>
              <w:sz w:val="24"/>
              <w:szCs w:val="24"/>
            </w:rPr>
          </w:rPrChange>
        </w:rPr>
        <w:t xml:space="preserve">a region is enamored with.  </w:t>
      </w:r>
      <w:r w:rsidR="002837DE" w:rsidRPr="007F67D8">
        <w:rPr>
          <w:rFonts w:ascii="Times New Roman" w:hAnsi="Times New Roman" w:cs="Times New Roman"/>
          <w:sz w:val="20"/>
          <w:szCs w:val="20"/>
          <w:rPrChange w:id="165" w:author="Lawlor,Kaitlyn T(student)" w:date="2017-05-07T04:28:00Z">
            <w:rPr>
              <w:rFonts w:ascii="Times New Roman" w:hAnsi="Times New Roman" w:cs="Times New Roman"/>
              <w:sz w:val="24"/>
              <w:szCs w:val="24"/>
            </w:rPr>
          </w:rPrChange>
        </w:rPr>
        <w:t>Currently, there is very little evidence pertaining to internet cat popularity and the region that is interested in cats.</w:t>
      </w:r>
    </w:p>
    <w:p w14:paraId="04F727D5" w14:textId="77777777" w:rsidR="008465CF" w:rsidRPr="007F67D8" w:rsidRDefault="008465CF" w:rsidP="00004706">
      <w:pPr>
        <w:spacing w:after="0"/>
        <w:rPr>
          <w:rFonts w:ascii="Times New Roman" w:hAnsi="Times New Roman" w:cs="Times New Roman"/>
          <w:sz w:val="20"/>
          <w:szCs w:val="20"/>
          <w:rPrChange w:id="166" w:author="Lawlor,Kaitlyn T(student)" w:date="2017-05-07T04:28:00Z">
            <w:rPr>
              <w:rFonts w:ascii="Times New Roman" w:hAnsi="Times New Roman" w:cs="Times New Roman"/>
              <w:sz w:val="24"/>
              <w:szCs w:val="24"/>
            </w:rPr>
          </w:rPrChange>
        </w:rPr>
      </w:pPr>
    </w:p>
    <w:p w14:paraId="0EA75FA4" w14:textId="6E3777D7" w:rsidR="00890A02" w:rsidRPr="007F67D8" w:rsidRDefault="00330748" w:rsidP="009D03F6">
      <w:pPr>
        <w:pStyle w:val="ListParagraph"/>
        <w:numPr>
          <w:ilvl w:val="0"/>
          <w:numId w:val="4"/>
        </w:numPr>
        <w:tabs>
          <w:tab w:val="left" w:pos="900"/>
        </w:tabs>
        <w:spacing w:after="0"/>
        <w:rPr>
          <w:rFonts w:ascii="Times New Roman" w:hAnsi="Times New Roman" w:cs="Times New Roman"/>
          <w:b/>
          <w:sz w:val="20"/>
          <w:szCs w:val="20"/>
          <w:rPrChange w:id="167" w:author="Lawlor,Kaitlyn T(student)" w:date="2017-05-07T04:28:00Z">
            <w:rPr>
              <w:rFonts w:ascii="Times New Roman" w:hAnsi="Times New Roman" w:cs="Times New Roman"/>
              <w:b/>
              <w:sz w:val="24"/>
              <w:szCs w:val="24"/>
            </w:rPr>
          </w:rPrChange>
        </w:rPr>
      </w:pPr>
      <w:r w:rsidRPr="007F67D8">
        <w:rPr>
          <w:rFonts w:ascii="Times New Roman" w:hAnsi="Times New Roman" w:cs="Times New Roman"/>
          <w:b/>
          <w:sz w:val="20"/>
          <w:szCs w:val="20"/>
          <w:rPrChange w:id="168" w:author="Lawlor,Kaitlyn T(student)" w:date="2017-05-07T04:28:00Z">
            <w:rPr>
              <w:rFonts w:ascii="Times New Roman" w:hAnsi="Times New Roman" w:cs="Times New Roman"/>
              <w:b/>
              <w:sz w:val="24"/>
              <w:szCs w:val="24"/>
            </w:rPr>
          </w:rPrChange>
        </w:rPr>
        <w:t>Methodology</w:t>
      </w:r>
      <w:r w:rsidR="008668C5" w:rsidRPr="007F67D8">
        <w:rPr>
          <w:rFonts w:ascii="Times New Roman" w:hAnsi="Times New Roman" w:cs="Times New Roman"/>
          <w:b/>
          <w:sz w:val="20"/>
          <w:szCs w:val="20"/>
          <w:rPrChange w:id="169" w:author="Lawlor,Kaitlyn T(student)" w:date="2017-05-07T04:28:00Z">
            <w:rPr>
              <w:rFonts w:ascii="Times New Roman" w:hAnsi="Times New Roman" w:cs="Times New Roman"/>
              <w:b/>
              <w:sz w:val="24"/>
              <w:szCs w:val="24"/>
            </w:rPr>
          </w:rPrChange>
        </w:rPr>
        <w:t xml:space="preserve"> </w:t>
      </w:r>
    </w:p>
    <w:p w14:paraId="460CDA9D" w14:textId="7161D3BB" w:rsidR="00A95835" w:rsidRPr="007F67D8" w:rsidRDefault="00330748" w:rsidP="00004706">
      <w:pPr>
        <w:tabs>
          <w:tab w:val="left" w:pos="900"/>
        </w:tabs>
        <w:spacing w:after="0"/>
        <w:rPr>
          <w:rFonts w:ascii="Times New Roman" w:hAnsi="Times New Roman" w:cs="Times New Roman"/>
          <w:sz w:val="20"/>
          <w:szCs w:val="20"/>
          <w:rPrChange w:id="170"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171" w:author="Lawlor,Kaitlyn T(student)" w:date="2017-05-07T04:28:00Z">
            <w:rPr>
              <w:rFonts w:ascii="Times New Roman" w:hAnsi="Times New Roman" w:cs="Times New Roman"/>
              <w:sz w:val="24"/>
              <w:szCs w:val="24"/>
            </w:rPr>
          </w:rPrChange>
        </w:rPr>
        <w:t xml:space="preserve">This research project utilizes </w:t>
      </w:r>
      <w:proofErr w:type="spellStart"/>
      <w:r w:rsidRPr="007F67D8">
        <w:rPr>
          <w:rFonts w:ascii="Times New Roman" w:hAnsi="Times New Roman" w:cs="Times New Roman"/>
          <w:sz w:val="20"/>
          <w:szCs w:val="20"/>
          <w:rPrChange w:id="172" w:author="Lawlor,Kaitlyn T(student)" w:date="2017-05-07T04:28:00Z">
            <w:rPr>
              <w:rFonts w:ascii="Times New Roman" w:hAnsi="Times New Roman" w:cs="Times New Roman"/>
              <w:sz w:val="24"/>
              <w:szCs w:val="24"/>
            </w:rPr>
          </w:rPrChange>
        </w:rPr>
        <w:t>RStudio</w:t>
      </w:r>
      <w:proofErr w:type="spellEnd"/>
      <w:r w:rsidRPr="007F67D8">
        <w:rPr>
          <w:rFonts w:ascii="Times New Roman" w:hAnsi="Times New Roman" w:cs="Times New Roman"/>
          <w:sz w:val="20"/>
          <w:szCs w:val="20"/>
          <w:rPrChange w:id="173" w:author="Lawlor,Kaitlyn T(student)" w:date="2017-05-07T04:28:00Z">
            <w:rPr>
              <w:rFonts w:ascii="Times New Roman" w:hAnsi="Times New Roman" w:cs="Times New Roman"/>
              <w:sz w:val="24"/>
              <w:szCs w:val="24"/>
            </w:rPr>
          </w:rPrChange>
        </w:rPr>
        <w:t xml:space="preserve">, an open source interface for R, a programming language that is popular among statisticians </w:t>
      </w:r>
      <w:r w:rsidRPr="007F67D8">
        <w:rPr>
          <w:rFonts w:ascii="Times New Roman" w:hAnsi="Times New Roman" w:cs="Times New Roman"/>
          <w:sz w:val="20"/>
          <w:szCs w:val="20"/>
          <w:rPrChange w:id="174" w:author="Lawlor,Kaitlyn T(student)" w:date="2017-05-07T04:28:00Z">
            <w:rPr>
              <w:rFonts w:ascii="Times New Roman" w:hAnsi="Times New Roman" w:cs="Times New Roman"/>
              <w:sz w:val="24"/>
              <w:szCs w:val="24"/>
            </w:rPr>
          </w:rPrChange>
        </w:rPr>
        <w:fldChar w:fldCharType="begin"/>
      </w:r>
      <w:r w:rsidR="008D778F" w:rsidRPr="007F67D8">
        <w:rPr>
          <w:rFonts w:ascii="Times New Roman" w:hAnsi="Times New Roman" w:cs="Times New Roman"/>
          <w:sz w:val="20"/>
          <w:szCs w:val="20"/>
          <w:rPrChange w:id="175" w:author="Lawlor,Kaitlyn T(student)" w:date="2017-05-07T04:28:00Z">
            <w:rPr>
              <w:rFonts w:ascii="Times New Roman" w:hAnsi="Times New Roman" w:cs="Times New Roman"/>
              <w:sz w:val="24"/>
              <w:szCs w:val="24"/>
            </w:rPr>
          </w:rPrChange>
        </w:rPr>
        <w:instrText xml:space="preserve"> ADDIN ZOTERO_ITEM CSL_CITATION {"citationID":"a1t2fimu70n","properties":{"formattedCitation":"[12]","plainCitation":"[12]"},"citationItems":[{"id":67,"uris":["http://zotero.org/users/3785454/items/GQJ88HQ6"],"uri":["http://zotero.org/users/3785454/items/GQJ88HQ6"],"itemData":{"id":67,"type":"article-newspaper","title":"R, the Software, Finds Fans in Data Analysts","container-title":"The New York Times","section":"Technology / Business Computing","source":"NYTimes.com","abstract":"A programming language’s versatility and its price (free) makes it a favorite of data analysts.","URL":"http://www.nytimes.com/2009/01/07/technology/business-computing/07program.html","ISSN":"0362-4331","author":[{"family":"Vance","given":"Ashlee"}],"issued":{"date-parts":[["2009",1,6]]},"accessed":{"date-parts":[["2017",3,28]]}}}],"schema":"https://github.com/citation-style-language/schema/raw/master/csl-citation.json"} </w:instrText>
      </w:r>
      <w:r w:rsidRPr="007F67D8">
        <w:rPr>
          <w:rFonts w:ascii="Times New Roman" w:hAnsi="Times New Roman" w:cs="Times New Roman"/>
          <w:sz w:val="20"/>
          <w:szCs w:val="20"/>
          <w:rPrChange w:id="176" w:author="Lawlor,Kaitlyn T(student)" w:date="2017-05-07T04:28:00Z">
            <w:rPr>
              <w:rFonts w:ascii="Times New Roman" w:hAnsi="Times New Roman" w:cs="Times New Roman"/>
              <w:sz w:val="24"/>
              <w:szCs w:val="24"/>
            </w:rPr>
          </w:rPrChange>
        </w:rPr>
        <w:fldChar w:fldCharType="separate"/>
      </w:r>
      <w:r w:rsidR="008D778F" w:rsidRPr="007F67D8">
        <w:rPr>
          <w:rFonts w:ascii="Times New Roman" w:hAnsi="Times New Roman" w:cs="Times New Roman"/>
          <w:sz w:val="20"/>
          <w:szCs w:val="20"/>
          <w:rPrChange w:id="177" w:author="Lawlor,Kaitlyn T(student)" w:date="2017-05-07T04:28:00Z">
            <w:rPr>
              <w:rFonts w:ascii="Times New Roman" w:hAnsi="Times New Roman" w:cs="Times New Roman"/>
              <w:sz w:val="24"/>
            </w:rPr>
          </w:rPrChange>
        </w:rPr>
        <w:t>[12]</w:t>
      </w:r>
      <w:r w:rsidRPr="007F67D8">
        <w:rPr>
          <w:rFonts w:ascii="Times New Roman" w:hAnsi="Times New Roman" w:cs="Times New Roman"/>
          <w:sz w:val="20"/>
          <w:szCs w:val="20"/>
          <w:rPrChange w:id="178" w:author="Lawlor,Kaitlyn T(student)" w:date="2017-05-07T04:28:00Z">
            <w:rPr>
              <w:rFonts w:ascii="Times New Roman" w:hAnsi="Times New Roman" w:cs="Times New Roman"/>
              <w:sz w:val="24"/>
              <w:szCs w:val="24"/>
            </w:rPr>
          </w:rPrChange>
        </w:rPr>
        <w:fldChar w:fldCharType="end"/>
      </w:r>
      <w:r w:rsidR="00E61A7B" w:rsidRPr="007F67D8">
        <w:rPr>
          <w:rFonts w:ascii="Times New Roman" w:hAnsi="Times New Roman" w:cs="Times New Roman"/>
          <w:sz w:val="20"/>
          <w:szCs w:val="20"/>
          <w:rPrChange w:id="179"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180" w:author="Lawlor,Kaitlyn T(student)" w:date="2017-05-07T04:28:00Z">
            <w:rPr>
              <w:rFonts w:ascii="Times New Roman" w:hAnsi="Times New Roman" w:cs="Times New Roman"/>
              <w:sz w:val="24"/>
              <w:szCs w:val="24"/>
            </w:rPr>
          </w:rPrChange>
        </w:rPr>
        <w:t xml:space="preserve">  Furthermore, specific R packages are required to carry out this project, “</w:t>
      </w:r>
      <w:proofErr w:type="spellStart"/>
      <w:r w:rsidRPr="007F67D8">
        <w:rPr>
          <w:rFonts w:ascii="Times New Roman" w:hAnsi="Times New Roman" w:cs="Times New Roman"/>
          <w:sz w:val="20"/>
          <w:szCs w:val="20"/>
          <w:rPrChange w:id="181" w:author="Lawlor,Kaitlyn T(student)" w:date="2017-05-07T04:28:00Z">
            <w:rPr>
              <w:rFonts w:ascii="Times New Roman" w:hAnsi="Times New Roman" w:cs="Times New Roman"/>
              <w:sz w:val="24"/>
              <w:szCs w:val="24"/>
            </w:rPr>
          </w:rPrChange>
        </w:rPr>
        <w:t>twitteR</w:t>
      </w:r>
      <w:proofErr w:type="spellEnd"/>
      <w:r w:rsidRPr="007F67D8">
        <w:rPr>
          <w:rFonts w:ascii="Times New Roman" w:hAnsi="Times New Roman" w:cs="Times New Roman"/>
          <w:sz w:val="20"/>
          <w:szCs w:val="20"/>
          <w:rPrChange w:id="182" w:author="Lawlor,Kaitlyn T(student)" w:date="2017-05-07T04:28:00Z">
            <w:rPr>
              <w:rFonts w:ascii="Times New Roman" w:hAnsi="Times New Roman" w:cs="Times New Roman"/>
              <w:sz w:val="24"/>
              <w:szCs w:val="24"/>
            </w:rPr>
          </w:rPrChange>
        </w:rPr>
        <w:t>”, “</w:t>
      </w:r>
      <w:proofErr w:type="spellStart"/>
      <w:r w:rsidRPr="007F67D8">
        <w:rPr>
          <w:rFonts w:ascii="Times New Roman" w:hAnsi="Times New Roman" w:cs="Times New Roman"/>
          <w:sz w:val="20"/>
          <w:szCs w:val="20"/>
          <w:rPrChange w:id="183" w:author="Lawlor,Kaitlyn T(student)" w:date="2017-05-07T04:28:00Z">
            <w:rPr>
              <w:rFonts w:ascii="Times New Roman" w:hAnsi="Times New Roman" w:cs="Times New Roman"/>
              <w:sz w:val="24"/>
              <w:szCs w:val="24"/>
            </w:rPr>
          </w:rPrChange>
        </w:rPr>
        <w:t>ROAuth</w:t>
      </w:r>
      <w:proofErr w:type="spellEnd"/>
      <w:r w:rsidRPr="007F67D8">
        <w:rPr>
          <w:rFonts w:ascii="Times New Roman" w:hAnsi="Times New Roman" w:cs="Times New Roman"/>
          <w:sz w:val="20"/>
          <w:szCs w:val="20"/>
          <w:rPrChange w:id="184" w:author="Lawlor,Kaitlyn T(student)" w:date="2017-05-07T04:28:00Z">
            <w:rPr>
              <w:rFonts w:ascii="Times New Roman" w:hAnsi="Times New Roman" w:cs="Times New Roman"/>
              <w:sz w:val="24"/>
              <w:szCs w:val="24"/>
            </w:rPr>
          </w:rPrChange>
        </w:rPr>
        <w:t>,” and “</w:t>
      </w:r>
      <w:proofErr w:type="spellStart"/>
      <w:r w:rsidRPr="007F67D8">
        <w:rPr>
          <w:rFonts w:ascii="Times New Roman" w:hAnsi="Times New Roman" w:cs="Times New Roman"/>
          <w:sz w:val="20"/>
          <w:szCs w:val="20"/>
          <w:rPrChange w:id="185" w:author="Lawlor,Kaitlyn T(student)" w:date="2017-05-07T04:28:00Z">
            <w:rPr>
              <w:rFonts w:ascii="Times New Roman" w:hAnsi="Times New Roman" w:cs="Times New Roman"/>
              <w:sz w:val="24"/>
              <w:szCs w:val="24"/>
            </w:rPr>
          </w:rPrChange>
        </w:rPr>
        <w:t>streamR</w:t>
      </w:r>
      <w:proofErr w:type="spellEnd"/>
      <w:r w:rsidRPr="007F67D8">
        <w:rPr>
          <w:rFonts w:ascii="Times New Roman" w:hAnsi="Times New Roman" w:cs="Times New Roman"/>
          <w:sz w:val="20"/>
          <w:szCs w:val="20"/>
          <w:rPrChange w:id="186" w:author="Lawlor,Kaitlyn T(student)" w:date="2017-05-07T04:28:00Z">
            <w:rPr>
              <w:rFonts w:ascii="Times New Roman" w:hAnsi="Times New Roman" w:cs="Times New Roman"/>
              <w:sz w:val="24"/>
              <w:szCs w:val="24"/>
            </w:rPr>
          </w:rPrChange>
        </w:rPr>
        <w:t>.”  All data is collected from the Twitter API.</w:t>
      </w:r>
      <w:r w:rsidR="00387E06" w:rsidRPr="007F67D8">
        <w:rPr>
          <w:rFonts w:ascii="Times New Roman" w:hAnsi="Times New Roman" w:cs="Times New Roman"/>
          <w:sz w:val="20"/>
          <w:szCs w:val="20"/>
          <w:rPrChange w:id="187" w:author="Lawlor,Kaitlyn T(student)" w:date="2017-05-07T04:28:00Z">
            <w:rPr>
              <w:rFonts w:ascii="Times New Roman" w:hAnsi="Times New Roman" w:cs="Times New Roman"/>
              <w:sz w:val="24"/>
              <w:szCs w:val="24"/>
            </w:rPr>
          </w:rPrChange>
        </w:rPr>
        <w:t xml:space="preserve">  Thus, an API key will be necessary to collect the data from Twitter.</w:t>
      </w:r>
      <w:r w:rsidR="004758E0" w:rsidRPr="007F67D8">
        <w:rPr>
          <w:rFonts w:ascii="Times New Roman" w:hAnsi="Times New Roman" w:cs="Times New Roman"/>
          <w:sz w:val="20"/>
          <w:szCs w:val="20"/>
          <w:rPrChange w:id="188" w:author="Lawlor,Kaitlyn T(student)" w:date="2017-05-07T04:28:00Z">
            <w:rPr>
              <w:rFonts w:ascii="Times New Roman" w:hAnsi="Times New Roman" w:cs="Times New Roman"/>
              <w:sz w:val="24"/>
              <w:szCs w:val="24"/>
            </w:rPr>
          </w:rPrChange>
        </w:rPr>
        <w:t xml:space="preserve">  </w:t>
      </w:r>
      <w:r w:rsidR="008668C5" w:rsidRPr="007F67D8">
        <w:rPr>
          <w:rFonts w:ascii="Times New Roman" w:hAnsi="Times New Roman" w:cs="Times New Roman"/>
          <w:sz w:val="20"/>
          <w:szCs w:val="20"/>
          <w:rPrChange w:id="189" w:author="Lawlor,Kaitlyn T(student)" w:date="2017-05-07T04:28:00Z">
            <w:rPr>
              <w:rFonts w:ascii="Times New Roman" w:hAnsi="Times New Roman" w:cs="Times New Roman"/>
              <w:sz w:val="24"/>
              <w:szCs w:val="24"/>
            </w:rPr>
          </w:rPrChange>
        </w:rPr>
        <w:t>These tweets must contain specific words, “Cats,” “cats,” “felines,” or “#cats.”  The Twitter screen names are extrac</w:t>
      </w:r>
      <w:r w:rsidR="0079087D" w:rsidRPr="007F67D8">
        <w:rPr>
          <w:rFonts w:ascii="Times New Roman" w:hAnsi="Times New Roman" w:cs="Times New Roman"/>
          <w:sz w:val="20"/>
          <w:szCs w:val="20"/>
          <w:rPrChange w:id="190" w:author="Lawlor,Kaitlyn T(student)" w:date="2017-05-07T04:28:00Z">
            <w:rPr>
              <w:rFonts w:ascii="Times New Roman" w:hAnsi="Times New Roman" w:cs="Times New Roman"/>
              <w:sz w:val="24"/>
              <w:szCs w:val="24"/>
            </w:rPr>
          </w:rPrChange>
        </w:rPr>
        <w:t>ted</w:t>
      </w:r>
      <w:r w:rsidR="003C3308" w:rsidRPr="007F67D8">
        <w:rPr>
          <w:rFonts w:ascii="Times New Roman" w:hAnsi="Times New Roman" w:cs="Times New Roman"/>
          <w:sz w:val="20"/>
          <w:szCs w:val="20"/>
          <w:rPrChange w:id="191" w:author="Lawlor,Kaitlyn T(student)" w:date="2017-05-07T04:28:00Z">
            <w:rPr>
              <w:rFonts w:ascii="Times New Roman" w:hAnsi="Times New Roman" w:cs="Times New Roman"/>
              <w:sz w:val="24"/>
              <w:szCs w:val="24"/>
            </w:rPr>
          </w:rPrChange>
        </w:rPr>
        <w:t xml:space="preserve"> to find the self-proclaimed location of the user.</w:t>
      </w:r>
      <w:r w:rsidR="008465CF" w:rsidRPr="007F67D8">
        <w:rPr>
          <w:rFonts w:ascii="Times New Roman" w:hAnsi="Times New Roman" w:cs="Times New Roman"/>
          <w:sz w:val="20"/>
          <w:szCs w:val="20"/>
          <w:rPrChange w:id="192" w:author="Lawlor,Kaitlyn T(student)" w:date="2017-05-07T04:28:00Z">
            <w:rPr>
              <w:rFonts w:ascii="Times New Roman" w:hAnsi="Times New Roman" w:cs="Times New Roman"/>
              <w:sz w:val="24"/>
              <w:szCs w:val="24"/>
            </w:rPr>
          </w:rPrChange>
        </w:rPr>
        <w:t xml:space="preserve">  Regions of the US will be broken down into </w:t>
      </w:r>
      <w:r w:rsidR="004758E0" w:rsidRPr="007F67D8">
        <w:rPr>
          <w:rFonts w:ascii="Times New Roman" w:hAnsi="Times New Roman" w:cs="Times New Roman"/>
          <w:sz w:val="20"/>
          <w:szCs w:val="20"/>
          <w:rPrChange w:id="193" w:author="Lawlor,Kaitlyn T(student)" w:date="2017-05-07T04:28:00Z">
            <w:rPr>
              <w:rFonts w:ascii="Times New Roman" w:hAnsi="Times New Roman" w:cs="Times New Roman"/>
              <w:sz w:val="24"/>
              <w:szCs w:val="24"/>
            </w:rPr>
          </w:rPrChange>
        </w:rPr>
        <w:t>W</w:t>
      </w:r>
      <w:r w:rsidR="008465CF" w:rsidRPr="007F67D8">
        <w:rPr>
          <w:rFonts w:ascii="Times New Roman" w:hAnsi="Times New Roman" w:cs="Times New Roman"/>
          <w:sz w:val="20"/>
          <w:szCs w:val="20"/>
          <w:rPrChange w:id="194" w:author="Lawlor,Kaitlyn T(student)" w:date="2017-05-07T04:28:00Z">
            <w:rPr>
              <w:rFonts w:ascii="Times New Roman" w:hAnsi="Times New Roman" w:cs="Times New Roman"/>
              <w:sz w:val="24"/>
              <w:szCs w:val="24"/>
            </w:rPr>
          </w:rPrChange>
        </w:rPr>
        <w:t xml:space="preserve">est, </w:t>
      </w:r>
      <w:r w:rsidR="004758E0" w:rsidRPr="007F67D8">
        <w:rPr>
          <w:rFonts w:ascii="Times New Roman" w:hAnsi="Times New Roman" w:cs="Times New Roman"/>
          <w:sz w:val="20"/>
          <w:szCs w:val="20"/>
          <w:rPrChange w:id="195" w:author="Lawlor,Kaitlyn T(student)" w:date="2017-05-07T04:28:00Z">
            <w:rPr>
              <w:rFonts w:ascii="Times New Roman" w:hAnsi="Times New Roman" w:cs="Times New Roman"/>
              <w:sz w:val="24"/>
              <w:szCs w:val="24"/>
            </w:rPr>
          </w:rPrChange>
        </w:rPr>
        <w:t>S</w:t>
      </w:r>
      <w:r w:rsidR="008465CF" w:rsidRPr="007F67D8">
        <w:rPr>
          <w:rFonts w:ascii="Times New Roman" w:hAnsi="Times New Roman" w:cs="Times New Roman"/>
          <w:sz w:val="20"/>
          <w:szCs w:val="20"/>
          <w:rPrChange w:id="196" w:author="Lawlor,Kaitlyn T(student)" w:date="2017-05-07T04:28:00Z">
            <w:rPr>
              <w:rFonts w:ascii="Times New Roman" w:hAnsi="Times New Roman" w:cs="Times New Roman"/>
              <w:sz w:val="24"/>
              <w:szCs w:val="24"/>
            </w:rPr>
          </w:rPrChange>
        </w:rPr>
        <w:t xml:space="preserve">outhwest, Midwest, </w:t>
      </w:r>
      <w:r w:rsidR="004758E0" w:rsidRPr="007F67D8">
        <w:rPr>
          <w:rFonts w:ascii="Times New Roman" w:hAnsi="Times New Roman" w:cs="Times New Roman"/>
          <w:sz w:val="20"/>
          <w:szCs w:val="20"/>
          <w:rPrChange w:id="197" w:author="Lawlor,Kaitlyn T(student)" w:date="2017-05-07T04:28:00Z">
            <w:rPr>
              <w:rFonts w:ascii="Times New Roman" w:hAnsi="Times New Roman" w:cs="Times New Roman"/>
              <w:sz w:val="24"/>
              <w:szCs w:val="24"/>
            </w:rPr>
          </w:rPrChange>
        </w:rPr>
        <w:t>S</w:t>
      </w:r>
      <w:r w:rsidR="008465CF" w:rsidRPr="007F67D8">
        <w:rPr>
          <w:rFonts w:ascii="Times New Roman" w:hAnsi="Times New Roman" w:cs="Times New Roman"/>
          <w:sz w:val="20"/>
          <w:szCs w:val="20"/>
          <w:rPrChange w:id="198" w:author="Lawlor,Kaitlyn T(student)" w:date="2017-05-07T04:28:00Z">
            <w:rPr>
              <w:rFonts w:ascii="Times New Roman" w:hAnsi="Times New Roman" w:cs="Times New Roman"/>
              <w:sz w:val="24"/>
              <w:szCs w:val="24"/>
            </w:rPr>
          </w:rPrChange>
        </w:rPr>
        <w:t xml:space="preserve">outheast, and </w:t>
      </w:r>
      <w:r w:rsidR="004758E0" w:rsidRPr="007F67D8">
        <w:rPr>
          <w:rFonts w:ascii="Times New Roman" w:hAnsi="Times New Roman" w:cs="Times New Roman"/>
          <w:sz w:val="20"/>
          <w:szCs w:val="20"/>
          <w:rPrChange w:id="199" w:author="Lawlor,Kaitlyn T(student)" w:date="2017-05-07T04:28:00Z">
            <w:rPr>
              <w:rFonts w:ascii="Times New Roman" w:hAnsi="Times New Roman" w:cs="Times New Roman"/>
              <w:sz w:val="24"/>
              <w:szCs w:val="24"/>
            </w:rPr>
          </w:rPrChange>
        </w:rPr>
        <w:t>N</w:t>
      </w:r>
      <w:r w:rsidR="008465CF" w:rsidRPr="007F67D8">
        <w:rPr>
          <w:rFonts w:ascii="Times New Roman" w:hAnsi="Times New Roman" w:cs="Times New Roman"/>
          <w:sz w:val="20"/>
          <w:szCs w:val="20"/>
          <w:rPrChange w:id="200" w:author="Lawlor,Kaitlyn T(student)" w:date="2017-05-07T04:28:00Z">
            <w:rPr>
              <w:rFonts w:ascii="Times New Roman" w:hAnsi="Times New Roman" w:cs="Times New Roman"/>
              <w:sz w:val="24"/>
              <w:szCs w:val="24"/>
            </w:rPr>
          </w:rPrChange>
        </w:rPr>
        <w:t>ortheast.</w:t>
      </w:r>
      <w:r w:rsidR="007F4148" w:rsidRPr="007F67D8">
        <w:rPr>
          <w:rFonts w:ascii="Times New Roman" w:hAnsi="Times New Roman" w:cs="Times New Roman"/>
          <w:sz w:val="20"/>
          <w:szCs w:val="20"/>
          <w:rPrChange w:id="201" w:author="Lawlor,Kaitlyn T(student)" w:date="2017-05-07T04:28:00Z">
            <w:rPr>
              <w:rFonts w:ascii="Times New Roman" w:hAnsi="Times New Roman" w:cs="Times New Roman"/>
              <w:sz w:val="24"/>
              <w:szCs w:val="24"/>
            </w:rPr>
          </w:rPrChange>
        </w:rPr>
        <w:t xml:space="preserve">  Users that left the location blank will be disregarded.  In addition, locations that are formatted as such—CITY,STATE—will be observed.  Furthermore, some of the STATES are spelled out (Sacramento, California) and thus, will be shortened to their abbreviations.  Words to the left of the comma will be ignored.  The </w:t>
      </w:r>
      <w:proofErr w:type="spellStart"/>
      <w:r w:rsidR="007F4148" w:rsidRPr="007F67D8">
        <w:rPr>
          <w:rFonts w:ascii="Times New Roman" w:hAnsi="Times New Roman" w:cs="Times New Roman"/>
          <w:sz w:val="20"/>
          <w:szCs w:val="20"/>
          <w:rPrChange w:id="202" w:author="Lawlor,Kaitlyn T(student)" w:date="2017-05-07T04:28:00Z">
            <w:rPr>
              <w:rFonts w:ascii="Times New Roman" w:hAnsi="Times New Roman" w:cs="Times New Roman"/>
              <w:sz w:val="24"/>
              <w:szCs w:val="24"/>
            </w:rPr>
          </w:rPrChange>
        </w:rPr>
        <w:t>grepl</w:t>
      </w:r>
      <w:proofErr w:type="spellEnd"/>
      <w:r w:rsidR="007F4148" w:rsidRPr="007F67D8">
        <w:rPr>
          <w:rFonts w:ascii="Times New Roman" w:hAnsi="Times New Roman" w:cs="Times New Roman"/>
          <w:sz w:val="20"/>
          <w:szCs w:val="20"/>
          <w:rPrChange w:id="203" w:author="Lawlor,Kaitlyn T(student)" w:date="2017-05-07T04:28:00Z">
            <w:rPr>
              <w:rFonts w:ascii="Times New Roman" w:hAnsi="Times New Roman" w:cs="Times New Roman"/>
              <w:sz w:val="24"/>
              <w:szCs w:val="24"/>
            </w:rPr>
          </w:rPrChange>
        </w:rPr>
        <w:t xml:space="preserve"> function is </w:t>
      </w:r>
      <w:r w:rsidR="00A938C0" w:rsidRPr="007F67D8">
        <w:rPr>
          <w:rFonts w:ascii="Times New Roman" w:hAnsi="Times New Roman" w:cs="Times New Roman"/>
          <w:sz w:val="20"/>
          <w:szCs w:val="20"/>
          <w:rPrChange w:id="204" w:author="Lawlor,Kaitlyn T(student)" w:date="2017-05-07T04:28:00Z">
            <w:rPr>
              <w:rFonts w:ascii="Times New Roman" w:hAnsi="Times New Roman" w:cs="Times New Roman"/>
              <w:sz w:val="24"/>
              <w:szCs w:val="24"/>
            </w:rPr>
          </w:rPrChange>
        </w:rPr>
        <w:t xml:space="preserve">used </w:t>
      </w:r>
      <w:r w:rsidR="007F4148" w:rsidRPr="007F67D8">
        <w:rPr>
          <w:rFonts w:ascii="Times New Roman" w:hAnsi="Times New Roman" w:cs="Times New Roman"/>
          <w:sz w:val="20"/>
          <w:szCs w:val="20"/>
          <w:rPrChange w:id="205" w:author="Lawlor,Kaitlyn T(student)" w:date="2017-05-07T04:28:00Z">
            <w:rPr>
              <w:rFonts w:ascii="Times New Roman" w:hAnsi="Times New Roman" w:cs="Times New Roman"/>
              <w:sz w:val="24"/>
              <w:szCs w:val="24"/>
            </w:rPr>
          </w:rPrChange>
        </w:rPr>
        <w:t xml:space="preserve">to check each state abbreviation to an element, returning TRUE or FALSE.  The TRUEs are then counted out of the sample size. </w:t>
      </w:r>
      <w:r w:rsidR="007F530B" w:rsidRPr="007F67D8">
        <w:rPr>
          <w:rFonts w:ascii="Times New Roman" w:hAnsi="Times New Roman" w:cs="Times New Roman"/>
          <w:sz w:val="20"/>
          <w:szCs w:val="20"/>
          <w:rPrChange w:id="206" w:author="Lawlor,Kaitlyn T(student)" w:date="2017-05-07T04:28:00Z">
            <w:rPr>
              <w:rFonts w:ascii="Times New Roman" w:hAnsi="Times New Roman" w:cs="Times New Roman"/>
              <w:sz w:val="24"/>
              <w:szCs w:val="24"/>
            </w:rPr>
          </w:rPrChange>
        </w:rPr>
        <w:t xml:space="preserve">  The United States Department of Labor is used to determine which states belong to the region.</w:t>
      </w:r>
      <w:r w:rsidR="00A95835" w:rsidRPr="007F67D8">
        <w:rPr>
          <w:rFonts w:ascii="Times New Roman" w:hAnsi="Times New Roman" w:cs="Times New Roman"/>
          <w:sz w:val="20"/>
          <w:szCs w:val="20"/>
          <w:rPrChange w:id="207" w:author="Lawlor,Kaitlyn T(student)" w:date="2017-05-07T04:28:00Z">
            <w:rPr>
              <w:rFonts w:ascii="Times New Roman" w:hAnsi="Times New Roman" w:cs="Times New Roman"/>
              <w:sz w:val="24"/>
              <w:szCs w:val="24"/>
            </w:rPr>
          </w:rPrChange>
        </w:rPr>
        <w:t xml:space="preserve">  </w:t>
      </w:r>
      <w:commentRangeStart w:id="208"/>
      <w:r w:rsidR="00A95835" w:rsidRPr="007F67D8">
        <w:rPr>
          <w:rFonts w:ascii="Times New Roman" w:hAnsi="Times New Roman" w:cs="Times New Roman"/>
          <w:sz w:val="20"/>
          <w:szCs w:val="20"/>
          <w:rPrChange w:id="209" w:author="Lawlor,Kaitlyn T(student)" w:date="2017-05-07T04:28:00Z">
            <w:rPr>
              <w:rFonts w:ascii="Times New Roman" w:hAnsi="Times New Roman" w:cs="Times New Roman"/>
              <w:sz w:val="24"/>
              <w:szCs w:val="24"/>
            </w:rPr>
          </w:rPrChange>
        </w:rPr>
        <w:t xml:space="preserve">The </w:t>
      </w:r>
      <w:r w:rsidR="00624CFF" w:rsidRPr="007F67D8">
        <w:rPr>
          <w:rFonts w:ascii="Times New Roman" w:hAnsi="Times New Roman" w:cs="Times New Roman"/>
          <w:sz w:val="20"/>
          <w:szCs w:val="20"/>
          <w:rPrChange w:id="210" w:author="Lawlor,Kaitlyn T(student)" w:date="2017-05-07T04:28:00Z">
            <w:rPr>
              <w:rFonts w:ascii="Times New Roman" w:hAnsi="Times New Roman" w:cs="Times New Roman"/>
              <w:sz w:val="24"/>
              <w:szCs w:val="24"/>
            </w:rPr>
          </w:rPrChange>
        </w:rPr>
        <w:t>sum function</w:t>
      </w:r>
      <w:r w:rsidR="00A95835" w:rsidRPr="007F67D8">
        <w:rPr>
          <w:rFonts w:ascii="Times New Roman" w:hAnsi="Times New Roman" w:cs="Times New Roman"/>
          <w:sz w:val="20"/>
          <w:szCs w:val="20"/>
          <w:rPrChange w:id="211" w:author="Lawlor,Kaitlyn T(student)" w:date="2017-05-07T04:28:00Z">
            <w:rPr>
              <w:rFonts w:ascii="Times New Roman" w:hAnsi="Times New Roman" w:cs="Times New Roman"/>
              <w:sz w:val="24"/>
              <w:szCs w:val="24"/>
            </w:rPr>
          </w:rPrChange>
        </w:rPr>
        <w:t xml:space="preserve"> is used </w:t>
      </w:r>
      <w:r w:rsidR="00A95835" w:rsidRPr="007F67D8">
        <w:rPr>
          <w:rFonts w:ascii="Times New Roman" w:hAnsi="Times New Roman" w:cs="Times New Roman"/>
          <w:sz w:val="20"/>
          <w:szCs w:val="20"/>
          <w:rPrChange w:id="212" w:author="Lawlor,Kaitlyn T(student)" w:date="2017-05-07T04:28:00Z">
            <w:rPr>
              <w:rFonts w:ascii="Times New Roman" w:hAnsi="Times New Roman" w:cs="Times New Roman"/>
              <w:sz w:val="24"/>
              <w:szCs w:val="24"/>
            </w:rPr>
          </w:rPrChange>
        </w:rPr>
        <w:t>to count the number of TRUEs for each state respective to its region.</w:t>
      </w:r>
      <w:r w:rsidR="00624CFF" w:rsidRPr="007F67D8">
        <w:rPr>
          <w:rFonts w:ascii="Times New Roman" w:hAnsi="Times New Roman" w:cs="Times New Roman"/>
          <w:sz w:val="20"/>
          <w:szCs w:val="20"/>
          <w:rPrChange w:id="213" w:author="Lawlor,Kaitlyn T(student)" w:date="2017-05-07T04:28:00Z">
            <w:rPr>
              <w:rFonts w:ascii="Times New Roman" w:hAnsi="Times New Roman" w:cs="Times New Roman"/>
              <w:sz w:val="24"/>
              <w:szCs w:val="24"/>
            </w:rPr>
          </w:rPrChange>
        </w:rPr>
        <w:t xml:space="preserve">  </w:t>
      </w:r>
      <w:commentRangeEnd w:id="208"/>
      <w:r w:rsidR="006713A3" w:rsidRPr="007F67D8">
        <w:rPr>
          <w:rStyle w:val="CommentReference"/>
          <w:rFonts w:ascii="Times New Roman" w:hAnsi="Times New Roman" w:cs="Times New Roman"/>
          <w:sz w:val="20"/>
          <w:szCs w:val="20"/>
          <w:rPrChange w:id="214" w:author="Lawlor,Kaitlyn T(student)" w:date="2017-05-07T04:28:00Z">
            <w:rPr>
              <w:rStyle w:val="CommentReference"/>
              <w:rFonts w:ascii="Times New Roman" w:hAnsi="Times New Roman" w:cs="Times New Roman"/>
            </w:rPr>
          </w:rPrChange>
        </w:rPr>
        <w:commentReference w:id="208"/>
      </w:r>
      <w:r w:rsidR="00A95835" w:rsidRPr="007F67D8">
        <w:rPr>
          <w:rFonts w:ascii="Times New Roman" w:hAnsi="Times New Roman" w:cs="Times New Roman"/>
          <w:sz w:val="20"/>
          <w:szCs w:val="20"/>
          <w:rPrChange w:id="215" w:author="Lawlor,Kaitlyn T(student)" w:date="2017-05-07T04:28:00Z">
            <w:rPr>
              <w:rFonts w:ascii="Times New Roman" w:hAnsi="Times New Roman" w:cs="Times New Roman"/>
              <w:sz w:val="24"/>
              <w:szCs w:val="24"/>
            </w:rPr>
          </w:rPrChange>
        </w:rPr>
        <w:t xml:space="preserve">Then, </w:t>
      </w:r>
      <w:r w:rsidR="00624CFF" w:rsidRPr="007F67D8">
        <w:rPr>
          <w:rFonts w:ascii="Times New Roman" w:hAnsi="Times New Roman" w:cs="Times New Roman"/>
          <w:sz w:val="20"/>
          <w:szCs w:val="20"/>
          <w:rPrChange w:id="216" w:author="Lawlor,Kaitlyn T(student)" w:date="2017-05-07T04:28:00Z">
            <w:rPr>
              <w:rFonts w:ascii="Times New Roman" w:hAnsi="Times New Roman" w:cs="Times New Roman"/>
              <w:sz w:val="24"/>
              <w:szCs w:val="24"/>
            </w:rPr>
          </w:rPrChange>
        </w:rPr>
        <w:t xml:space="preserve">the </w:t>
      </w:r>
      <w:r w:rsidR="00A95835" w:rsidRPr="007F67D8">
        <w:rPr>
          <w:rFonts w:ascii="Times New Roman" w:hAnsi="Times New Roman" w:cs="Times New Roman"/>
          <w:sz w:val="20"/>
          <w:szCs w:val="20"/>
          <w:rPrChange w:id="217" w:author="Lawlor,Kaitlyn T(student)" w:date="2017-05-07T04:28:00Z">
            <w:rPr>
              <w:rFonts w:ascii="Times New Roman" w:hAnsi="Times New Roman" w:cs="Times New Roman"/>
              <w:sz w:val="24"/>
              <w:szCs w:val="24"/>
            </w:rPr>
          </w:rPrChange>
        </w:rPr>
        <w:t xml:space="preserve">count for each state of that region is added.  Let </w:t>
      </w:r>
      <w:r w:rsidR="00A95835" w:rsidRPr="007F67D8">
        <w:rPr>
          <w:rFonts w:ascii="Times New Roman" w:hAnsi="Times New Roman" w:cs="Times New Roman"/>
          <w:i/>
          <w:sz w:val="20"/>
          <w:szCs w:val="20"/>
          <w:rPrChange w:id="218" w:author="Lawlor,Kaitlyn T(student)" w:date="2017-05-07T04:28:00Z">
            <w:rPr>
              <w:rFonts w:ascii="Times New Roman" w:hAnsi="Times New Roman" w:cs="Times New Roman"/>
              <w:i/>
              <w:sz w:val="24"/>
              <w:szCs w:val="24"/>
            </w:rPr>
          </w:rPrChange>
        </w:rPr>
        <w:t>c</w:t>
      </w:r>
      <w:r w:rsidR="00A95835" w:rsidRPr="007F67D8">
        <w:rPr>
          <w:rFonts w:ascii="Times New Roman" w:hAnsi="Times New Roman" w:cs="Times New Roman"/>
          <w:sz w:val="20"/>
          <w:szCs w:val="20"/>
          <w:rPrChange w:id="219" w:author="Lawlor,Kaitlyn T(student)" w:date="2017-05-07T04:28:00Z">
            <w:rPr>
              <w:rFonts w:ascii="Times New Roman" w:hAnsi="Times New Roman" w:cs="Times New Roman"/>
              <w:sz w:val="24"/>
              <w:szCs w:val="24"/>
            </w:rPr>
          </w:rPrChange>
        </w:rPr>
        <w:t xml:space="preserve"> be represented as the number of tweets per </w:t>
      </w:r>
      <w:r w:rsidR="00004706" w:rsidRPr="007F67D8">
        <w:rPr>
          <w:rFonts w:ascii="Times New Roman" w:hAnsi="Times New Roman" w:cs="Times New Roman"/>
          <w:sz w:val="20"/>
          <w:szCs w:val="20"/>
          <w:rPrChange w:id="220" w:author="Lawlor,Kaitlyn T(student)" w:date="2017-05-07T04:28:00Z">
            <w:rPr>
              <w:rFonts w:ascii="Times New Roman" w:hAnsi="Times New Roman" w:cs="Times New Roman"/>
              <w:sz w:val="24"/>
              <w:szCs w:val="24"/>
            </w:rPr>
          </w:rPrChange>
        </w:rPr>
        <w:t xml:space="preserve">individual </w:t>
      </w:r>
      <w:r w:rsidR="00A95835" w:rsidRPr="007F67D8">
        <w:rPr>
          <w:rFonts w:ascii="Times New Roman" w:hAnsi="Times New Roman" w:cs="Times New Roman"/>
          <w:sz w:val="20"/>
          <w:szCs w:val="20"/>
          <w:rPrChange w:id="221" w:author="Lawlor,Kaitlyn T(student)" w:date="2017-05-07T04:28:00Z">
            <w:rPr>
              <w:rFonts w:ascii="Times New Roman" w:hAnsi="Times New Roman" w:cs="Times New Roman"/>
              <w:sz w:val="24"/>
              <w:szCs w:val="24"/>
            </w:rPr>
          </w:rPrChange>
        </w:rPr>
        <w:t xml:space="preserve">state, </w:t>
      </w:r>
      <w:r w:rsidR="00004706" w:rsidRPr="007F67D8">
        <w:rPr>
          <w:rFonts w:ascii="Times New Roman" w:hAnsi="Times New Roman" w:cs="Times New Roman"/>
          <w:i/>
          <w:sz w:val="20"/>
          <w:szCs w:val="20"/>
          <w:rPrChange w:id="222" w:author="Lawlor,Kaitlyn T(student)" w:date="2017-05-07T04:28:00Z">
            <w:rPr>
              <w:rFonts w:ascii="Times New Roman" w:hAnsi="Times New Roman" w:cs="Times New Roman"/>
              <w:i/>
              <w:sz w:val="24"/>
              <w:szCs w:val="24"/>
            </w:rPr>
          </w:rPrChange>
        </w:rPr>
        <w:t xml:space="preserve">x </w:t>
      </w:r>
      <w:r w:rsidR="00004706" w:rsidRPr="007F67D8">
        <w:rPr>
          <w:rFonts w:ascii="Times New Roman" w:hAnsi="Times New Roman" w:cs="Times New Roman"/>
          <w:sz w:val="20"/>
          <w:szCs w:val="20"/>
          <w:rPrChange w:id="223" w:author="Lawlor,Kaitlyn T(student)" w:date="2017-05-07T04:28:00Z">
            <w:rPr>
              <w:rFonts w:ascii="Times New Roman" w:hAnsi="Times New Roman" w:cs="Times New Roman"/>
              <w:sz w:val="24"/>
              <w:szCs w:val="24"/>
            </w:rPr>
          </w:rPrChange>
        </w:rPr>
        <w:t>as the number of states</w:t>
      </w:r>
      <w:r w:rsidR="000C5B64" w:rsidRPr="007F67D8">
        <w:rPr>
          <w:rFonts w:ascii="Times New Roman" w:hAnsi="Times New Roman" w:cs="Times New Roman"/>
          <w:sz w:val="20"/>
          <w:szCs w:val="20"/>
          <w:rPrChange w:id="224" w:author="Lawlor,Kaitlyn T(student)" w:date="2017-05-07T04:28:00Z">
            <w:rPr>
              <w:rFonts w:ascii="Times New Roman" w:hAnsi="Times New Roman" w:cs="Times New Roman"/>
              <w:sz w:val="24"/>
              <w:szCs w:val="24"/>
            </w:rPr>
          </w:rPrChange>
        </w:rPr>
        <w:t xml:space="preserve"> in a region</w:t>
      </w:r>
      <w:r w:rsidR="00004706" w:rsidRPr="007F67D8">
        <w:rPr>
          <w:rFonts w:ascii="Times New Roman" w:hAnsi="Times New Roman" w:cs="Times New Roman"/>
          <w:sz w:val="20"/>
          <w:szCs w:val="20"/>
          <w:rPrChange w:id="225" w:author="Lawlor,Kaitlyn T(student)" w:date="2017-05-07T04:28:00Z">
            <w:rPr>
              <w:rFonts w:ascii="Times New Roman" w:hAnsi="Times New Roman" w:cs="Times New Roman"/>
              <w:sz w:val="24"/>
              <w:szCs w:val="24"/>
            </w:rPr>
          </w:rPrChange>
        </w:rPr>
        <w:t xml:space="preserve">, </w:t>
      </w:r>
      <w:r w:rsidR="00A95835" w:rsidRPr="007F67D8">
        <w:rPr>
          <w:rFonts w:ascii="Times New Roman" w:hAnsi="Times New Roman" w:cs="Times New Roman"/>
          <w:i/>
          <w:sz w:val="20"/>
          <w:szCs w:val="20"/>
          <w:rPrChange w:id="226" w:author="Lawlor,Kaitlyn T(student)" w:date="2017-05-07T04:28:00Z">
            <w:rPr>
              <w:rFonts w:ascii="Times New Roman" w:hAnsi="Times New Roman" w:cs="Times New Roman"/>
              <w:i/>
              <w:sz w:val="24"/>
              <w:szCs w:val="24"/>
            </w:rPr>
          </w:rPrChange>
        </w:rPr>
        <w:t xml:space="preserve">r </w:t>
      </w:r>
      <w:r w:rsidR="00A95835" w:rsidRPr="007F67D8">
        <w:rPr>
          <w:rFonts w:ascii="Times New Roman" w:hAnsi="Times New Roman" w:cs="Times New Roman"/>
          <w:sz w:val="20"/>
          <w:szCs w:val="20"/>
          <w:rPrChange w:id="227" w:author="Lawlor,Kaitlyn T(student)" w:date="2017-05-07T04:28:00Z">
            <w:rPr>
              <w:rFonts w:ascii="Times New Roman" w:hAnsi="Times New Roman" w:cs="Times New Roman"/>
              <w:sz w:val="24"/>
              <w:szCs w:val="24"/>
            </w:rPr>
          </w:rPrChange>
        </w:rPr>
        <w:t xml:space="preserve">the total tweets per region, and </w:t>
      </w:r>
      <w:r w:rsidR="00A95835" w:rsidRPr="007F67D8">
        <w:rPr>
          <w:rFonts w:ascii="Times New Roman" w:hAnsi="Times New Roman" w:cs="Times New Roman"/>
          <w:i/>
          <w:sz w:val="20"/>
          <w:szCs w:val="20"/>
          <w:rPrChange w:id="228" w:author="Lawlor,Kaitlyn T(student)" w:date="2017-05-07T04:28:00Z">
            <w:rPr>
              <w:rFonts w:ascii="Times New Roman" w:hAnsi="Times New Roman" w:cs="Times New Roman"/>
              <w:i/>
              <w:sz w:val="24"/>
              <w:szCs w:val="24"/>
            </w:rPr>
          </w:rPrChange>
        </w:rPr>
        <w:t>n</w:t>
      </w:r>
      <w:r w:rsidR="00A95835" w:rsidRPr="007F67D8">
        <w:rPr>
          <w:rFonts w:ascii="Times New Roman" w:hAnsi="Times New Roman" w:cs="Times New Roman"/>
          <w:sz w:val="20"/>
          <w:szCs w:val="20"/>
          <w:rPrChange w:id="229" w:author="Lawlor,Kaitlyn T(student)" w:date="2017-05-07T04:28:00Z">
            <w:rPr>
              <w:rFonts w:ascii="Times New Roman" w:hAnsi="Times New Roman" w:cs="Times New Roman"/>
              <w:sz w:val="24"/>
              <w:szCs w:val="24"/>
            </w:rPr>
          </w:rPrChange>
        </w:rPr>
        <w:t xml:space="preserve"> be the sample size</w:t>
      </w:r>
      <w:r w:rsidR="00053598" w:rsidRPr="007F67D8">
        <w:rPr>
          <w:rFonts w:ascii="Times New Roman" w:hAnsi="Times New Roman" w:cs="Times New Roman"/>
          <w:sz w:val="20"/>
          <w:szCs w:val="20"/>
          <w:rPrChange w:id="230" w:author="Lawlor,Kaitlyn T(student)" w:date="2017-05-07T04:28:00Z">
            <w:rPr>
              <w:rFonts w:ascii="Times New Roman" w:hAnsi="Times New Roman" w:cs="Times New Roman"/>
              <w:sz w:val="24"/>
              <w:szCs w:val="24"/>
            </w:rPr>
          </w:rPrChange>
        </w:rPr>
        <w:t xml:space="preserve"> across all regions</w:t>
      </w:r>
      <w:r w:rsidR="00A95835" w:rsidRPr="007F67D8">
        <w:rPr>
          <w:rFonts w:ascii="Times New Roman" w:hAnsi="Times New Roman" w:cs="Times New Roman"/>
          <w:sz w:val="20"/>
          <w:szCs w:val="20"/>
          <w:rPrChange w:id="231" w:author="Lawlor,Kaitlyn T(student)" w:date="2017-05-07T04:28:00Z">
            <w:rPr>
              <w:rFonts w:ascii="Times New Roman" w:hAnsi="Times New Roman" w:cs="Times New Roman"/>
              <w:sz w:val="24"/>
              <w:szCs w:val="24"/>
            </w:rPr>
          </w:rPrChange>
        </w:rPr>
        <w:t>.</w:t>
      </w:r>
      <w:r w:rsidR="008465CF" w:rsidRPr="007F67D8">
        <w:rPr>
          <w:rFonts w:ascii="Times New Roman" w:hAnsi="Times New Roman" w:cs="Times New Roman"/>
          <w:sz w:val="20"/>
          <w:szCs w:val="20"/>
          <w:rPrChange w:id="232" w:author="Lawlor,Kaitlyn T(student)" w:date="2017-05-07T04:28:00Z">
            <w:rPr>
              <w:rFonts w:ascii="Times New Roman" w:hAnsi="Times New Roman" w:cs="Times New Roman"/>
              <w:sz w:val="24"/>
              <w:szCs w:val="24"/>
            </w:rPr>
          </w:rPrChange>
        </w:rPr>
        <w:t xml:space="preserve"> </w:t>
      </w:r>
    </w:p>
    <w:p w14:paraId="762B902C" w14:textId="77777777" w:rsidR="00A95835" w:rsidRPr="007F67D8" w:rsidRDefault="00A95835" w:rsidP="00004706">
      <w:pPr>
        <w:tabs>
          <w:tab w:val="left" w:pos="900"/>
        </w:tabs>
        <w:spacing w:after="0"/>
        <w:rPr>
          <w:rFonts w:ascii="Times New Roman" w:hAnsi="Times New Roman" w:cs="Times New Roman"/>
          <w:sz w:val="20"/>
          <w:szCs w:val="20"/>
          <w:rPrChange w:id="233" w:author="Lawlor,Kaitlyn T(student)" w:date="2017-05-07T04:28:00Z">
            <w:rPr>
              <w:rFonts w:ascii="Times New Roman" w:hAnsi="Times New Roman" w:cs="Times New Roman"/>
              <w:sz w:val="24"/>
              <w:szCs w:val="24"/>
            </w:rPr>
          </w:rPrChange>
        </w:rPr>
      </w:pPr>
    </w:p>
    <w:p w14:paraId="0046F1B5" w14:textId="554DE996" w:rsidR="00A95835" w:rsidRPr="007F67D8" w:rsidRDefault="007F67D8" w:rsidP="00004706">
      <w:pPr>
        <w:tabs>
          <w:tab w:val="left" w:pos="900"/>
        </w:tabs>
        <w:spacing w:after="0"/>
        <w:jc w:val="center"/>
        <w:rPr>
          <w:rFonts w:ascii="Times New Roman" w:eastAsiaTheme="minorEastAsia" w:hAnsi="Times New Roman" w:cs="Times New Roman"/>
          <w:sz w:val="20"/>
          <w:szCs w:val="20"/>
          <w:rPrChange w:id="234" w:author="Lawlor,Kaitlyn T(student)" w:date="2017-05-07T04:28:00Z">
            <w:rPr>
              <w:rFonts w:ascii="Times New Roman" w:eastAsiaTheme="minorEastAsia" w:hAnsi="Times New Roman" w:cs="Times New Roman"/>
              <w:sz w:val="24"/>
              <w:szCs w:val="24"/>
            </w:rPr>
          </w:rPrChange>
        </w:rPr>
      </w:pPr>
      <m:oMathPara>
        <m:oMath>
          <m:nary>
            <m:naryPr>
              <m:chr m:val="∑"/>
              <m:limLoc m:val="undOvr"/>
              <m:ctrlPr>
                <w:rPr>
                  <w:rFonts w:ascii="Cambria Math" w:hAnsi="Cambria Math" w:cs="Times New Roman"/>
                  <w:i/>
                  <w:sz w:val="20"/>
                  <w:szCs w:val="20"/>
                  <w:rPrChange w:id="235" w:author="Lawlor,Kaitlyn T(student)" w:date="2017-05-07T04:28:00Z">
                    <w:rPr>
                      <w:rFonts w:ascii="Cambria Math" w:hAnsi="Cambria Math" w:cs="Times New Roman"/>
                      <w:i/>
                      <w:sz w:val="24"/>
                      <w:szCs w:val="24"/>
                    </w:rPr>
                  </w:rPrChange>
                </w:rPr>
              </m:ctrlPr>
            </m:naryPr>
            <m:sub>
              <m:r>
                <w:rPr>
                  <w:rFonts w:ascii="Cambria Math" w:hAnsi="Cambria Math" w:cs="Times New Roman"/>
                  <w:sz w:val="20"/>
                  <w:szCs w:val="20"/>
                  <w:rPrChange w:id="236" w:author="Lawlor,Kaitlyn T(student)" w:date="2017-05-07T04:28:00Z">
                    <w:rPr>
                      <w:rFonts w:ascii="Cambria Math" w:hAnsi="Cambria Math" w:cs="Times New Roman"/>
                      <w:sz w:val="24"/>
                      <w:szCs w:val="24"/>
                    </w:rPr>
                  </w:rPrChange>
                </w:rPr>
                <m:t>i=1</m:t>
              </m:r>
            </m:sub>
            <m:sup>
              <m:r>
                <w:rPr>
                  <w:rFonts w:ascii="Cambria Math" w:hAnsi="Cambria Math" w:cs="Times New Roman"/>
                  <w:sz w:val="20"/>
                  <w:szCs w:val="20"/>
                  <w:rPrChange w:id="237" w:author="Lawlor,Kaitlyn T(student)" w:date="2017-05-07T04:28:00Z">
                    <w:rPr>
                      <w:rFonts w:ascii="Cambria Math" w:hAnsi="Cambria Math" w:cs="Times New Roman"/>
                      <w:sz w:val="24"/>
                      <w:szCs w:val="24"/>
                    </w:rPr>
                  </w:rPrChange>
                </w:rPr>
                <m:t>x</m:t>
              </m:r>
            </m:sup>
            <m:e>
              <m:f>
                <m:fPr>
                  <m:ctrlPr>
                    <w:rPr>
                      <w:rFonts w:ascii="Cambria Math" w:hAnsi="Cambria Math" w:cs="Times New Roman"/>
                      <w:i/>
                      <w:sz w:val="20"/>
                      <w:szCs w:val="20"/>
                      <w:rPrChange w:id="238" w:author="Lawlor,Kaitlyn T(student)" w:date="2017-05-07T04:28:00Z">
                        <w:rPr>
                          <w:rFonts w:ascii="Cambria Math" w:hAnsi="Cambria Math" w:cs="Times New Roman"/>
                          <w:i/>
                          <w:sz w:val="24"/>
                          <w:szCs w:val="24"/>
                        </w:rPr>
                      </w:rPrChange>
                    </w:rPr>
                  </m:ctrlPr>
                </m:fPr>
                <m:num>
                  <m:r>
                    <w:rPr>
                      <w:rFonts w:ascii="Cambria Math" w:hAnsi="Cambria Math" w:cs="Times New Roman"/>
                      <w:sz w:val="20"/>
                      <w:szCs w:val="20"/>
                      <w:rPrChange w:id="239" w:author="Lawlor,Kaitlyn T(student)" w:date="2017-05-07T04:28:00Z">
                        <w:rPr>
                          <w:rFonts w:ascii="Cambria Math" w:hAnsi="Cambria Math" w:cs="Times New Roman"/>
                          <w:sz w:val="24"/>
                          <w:szCs w:val="24"/>
                        </w:rPr>
                      </w:rPrChange>
                    </w:rPr>
                    <m:t>c</m:t>
                  </m:r>
                </m:num>
                <m:den>
                  <m:r>
                    <w:rPr>
                      <w:rFonts w:ascii="Cambria Math" w:hAnsi="Cambria Math" w:cs="Times New Roman"/>
                      <w:sz w:val="20"/>
                      <w:szCs w:val="20"/>
                      <w:rPrChange w:id="240" w:author="Lawlor,Kaitlyn T(student)" w:date="2017-05-07T04:28:00Z">
                        <w:rPr>
                          <w:rFonts w:ascii="Cambria Math" w:hAnsi="Cambria Math" w:cs="Times New Roman"/>
                          <w:sz w:val="24"/>
                          <w:szCs w:val="24"/>
                        </w:rPr>
                      </w:rPrChange>
                    </w:rPr>
                    <m:t>n</m:t>
                  </m:r>
                </m:den>
              </m:f>
            </m:e>
          </m:nary>
          <m:r>
            <w:rPr>
              <w:rFonts w:ascii="Cambria Math" w:hAnsi="Cambria Math" w:cs="Times New Roman"/>
              <w:sz w:val="20"/>
              <w:szCs w:val="20"/>
              <w:rPrChange w:id="241" w:author="Lawlor,Kaitlyn T(student)" w:date="2017-05-07T04:28:00Z">
                <w:rPr>
                  <w:rFonts w:ascii="Cambria Math" w:hAnsi="Cambria Math" w:cs="Times New Roman"/>
                  <w:sz w:val="24"/>
                  <w:szCs w:val="24"/>
                </w:rPr>
              </w:rPrChange>
            </w:rPr>
            <m:t>=r</m:t>
          </m:r>
        </m:oMath>
      </m:oMathPara>
    </w:p>
    <w:p w14:paraId="3CB35AD6" w14:textId="510490D0" w:rsidR="00004706" w:rsidRPr="007F67D8" w:rsidRDefault="00004706" w:rsidP="00004706">
      <w:pPr>
        <w:tabs>
          <w:tab w:val="left" w:pos="900"/>
        </w:tabs>
        <w:spacing w:after="0"/>
        <w:jc w:val="center"/>
        <w:rPr>
          <w:rFonts w:ascii="Times New Roman" w:hAnsi="Times New Roman" w:cs="Times New Roman"/>
          <w:sz w:val="20"/>
          <w:szCs w:val="20"/>
          <w:rPrChange w:id="242" w:author="Lawlor,Kaitlyn T(student)" w:date="2017-05-07T04:28:00Z">
            <w:rPr>
              <w:rFonts w:ascii="Times New Roman" w:hAnsi="Times New Roman" w:cs="Times New Roman"/>
              <w:sz w:val="20"/>
              <w:szCs w:val="20"/>
            </w:rPr>
          </w:rPrChange>
        </w:rPr>
      </w:pPr>
      <w:r w:rsidRPr="007F67D8">
        <w:rPr>
          <w:rFonts w:ascii="Times New Roman" w:eastAsiaTheme="minorEastAsia" w:hAnsi="Times New Roman" w:cs="Times New Roman"/>
          <w:b/>
          <w:sz w:val="20"/>
          <w:szCs w:val="20"/>
          <w:rPrChange w:id="243" w:author="Lawlor,Kaitlyn T(student)" w:date="2017-05-07T04:28:00Z">
            <w:rPr>
              <w:rFonts w:ascii="Times New Roman" w:eastAsiaTheme="minorEastAsia" w:hAnsi="Times New Roman" w:cs="Times New Roman"/>
              <w:b/>
              <w:sz w:val="20"/>
              <w:szCs w:val="20"/>
            </w:rPr>
          </w:rPrChange>
        </w:rPr>
        <w:t>Figure 1.</w:t>
      </w:r>
      <w:r w:rsidRPr="007F67D8">
        <w:rPr>
          <w:rFonts w:ascii="Times New Roman" w:eastAsiaTheme="minorEastAsia" w:hAnsi="Times New Roman" w:cs="Times New Roman"/>
          <w:sz w:val="20"/>
          <w:szCs w:val="20"/>
          <w:rPrChange w:id="244" w:author="Lawlor,Kaitlyn T(student)" w:date="2017-05-07T04:28:00Z">
            <w:rPr>
              <w:rFonts w:ascii="Times New Roman" w:eastAsiaTheme="minorEastAsia" w:hAnsi="Times New Roman" w:cs="Times New Roman"/>
              <w:sz w:val="20"/>
              <w:szCs w:val="20"/>
            </w:rPr>
          </w:rPrChange>
        </w:rPr>
        <w:t xml:space="preserve"> Equation used</w:t>
      </w:r>
      <w:r w:rsidR="00890A02" w:rsidRPr="007F67D8">
        <w:rPr>
          <w:rFonts w:ascii="Times New Roman" w:eastAsiaTheme="minorEastAsia" w:hAnsi="Times New Roman" w:cs="Times New Roman"/>
          <w:sz w:val="20"/>
          <w:szCs w:val="20"/>
          <w:rPrChange w:id="245" w:author="Lawlor,Kaitlyn T(student)" w:date="2017-05-07T04:28:00Z">
            <w:rPr>
              <w:rFonts w:ascii="Times New Roman" w:eastAsiaTheme="minorEastAsia" w:hAnsi="Times New Roman" w:cs="Times New Roman"/>
              <w:sz w:val="20"/>
              <w:szCs w:val="20"/>
            </w:rPr>
          </w:rPrChange>
        </w:rPr>
        <w:t xml:space="preserve"> to find </w:t>
      </w:r>
      <w:r w:rsidR="002D594C" w:rsidRPr="007F67D8">
        <w:rPr>
          <w:rFonts w:ascii="Times New Roman" w:eastAsiaTheme="minorEastAsia" w:hAnsi="Times New Roman" w:cs="Times New Roman"/>
          <w:sz w:val="20"/>
          <w:szCs w:val="20"/>
          <w:rPrChange w:id="246" w:author="Lawlor,Kaitlyn T(student)" w:date="2017-05-07T04:28:00Z">
            <w:rPr>
              <w:rFonts w:ascii="Times New Roman" w:eastAsiaTheme="minorEastAsia" w:hAnsi="Times New Roman" w:cs="Times New Roman"/>
              <w:sz w:val="20"/>
              <w:szCs w:val="20"/>
            </w:rPr>
          </w:rPrChange>
        </w:rPr>
        <w:t xml:space="preserve">the total tweets per </w:t>
      </w:r>
      <w:r w:rsidR="00890A02" w:rsidRPr="007F67D8">
        <w:rPr>
          <w:rFonts w:ascii="Times New Roman" w:eastAsiaTheme="minorEastAsia" w:hAnsi="Times New Roman" w:cs="Times New Roman"/>
          <w:sz w:val="20"/>
          <w:szCs w:val="20"/>
          <w:rPrChange w:id="247" w:author="Lawlor,Kaitlyn T(student)" w:date="2017-05-07T04:28:00Z">
            <w:rPr>
              <w:rFonts w:ascii="Times New Roman" w:eastAsiaTheme="minorEastAsia" w:hAnsi="Times New Roman" w:cs="Times New Roman"/>
              <w:sz w:val="20"/>
              <w:szCs w:val="20"/>
            </w:rPr>
          </w:rPrChange>
        </w:rPr>
        <w:t>region</w:t>
      </w:r>
    </w:p>
    <w:p w14:paraId="47B0926B" w14:textId="77777777" w:rsidR="00004706" w:rsidRPr="007F67D8" w:rsidRDefault="00004706" w:rsidP="00004706">
      <w:pPr>
        <w:tabs>
          <w:tab w:val="left" w:pos="900"/>
        </w:tabs>
        <w:spacing w:after="0"/>
        <w:rPr>
          <w:rFonts w:ascii="Times New Roman" w:hAnsi="Times New Roman" w:cs="Times New Roman"/>
          <w:sz w:val="20"/>
          <w:szCs w:val="20"/>
          <w:rPrChange w:id="248" w:author="Lawlor,Kaitlyn T(student)" w:date="2017-05-07T04:28:00Z">
            <w:rPr>
              <w:rFonts w:ascii="Times New Roman" w:hAnsi="Times New Roman" w:cs="Times New Roman"/>
              <w:sz w:val="24"/>
              <w:szCs w:val="24"/>
            </w:rPr>
          </w:rPrChange>
        </w:rPr>
      </w:pPr>
    </w:p>
    <w:p w14:paraId="5BEDF075" w14:textId="77777777" w:rsidR="00A95835" w:rsidRPr="007F67D8" w:rsidRDefault="00004706" w:rsidP="00004706">
      <w:pPr>
        <w:tabs>
          <w:tab w:val="left" w:pos="900"/>
        </w:tabs>
        <w:spacing w:after="0"/>
        <w:rPr>
          <w:rFonts w:ascii="Times New Roman" w:hAnsi="Times New Roman" w:cs="Times New Roman"/>
          <w:sz w:val="20"/>
          <w:szCs w:val="20"/>
          <w:rPrChange w:id="249"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250" w:author="Lawlor,Kaitlyn T(student)" w:date="2017-05-07T04:28:00Z">
            <w:rPr>
              <w:rFonts w:ascii="Times New Roman" w:hAnsi="Times New Roman" w:cs="Times New Roman"/>
              <w:sz w:val="24"/>
              <w:szCs w:val="24"/>
            </w:rPr>
          </w:rPrChange>
        </w:rPr>
        <w:t xml:space="preserve">The </w:t>
      </w:r>
      <m:oMath>
        <m:f>
          <m:fPr>
            <m:ctrlPr>
              <w:rPr>
                <w:rFonts w:ascii="Cambria Math" w:hAnsi="Cambria Math" w:cs="Times New Roman"/>
                <w:i/>
                <w:sz w:val="20"/>
                <w:szCs w:val="20"/>
                <w:rPrChange w:id="251" w:author="Lawlor,Kaitlyn T(student)" w:date="2017-05-07T04:28:00Z">
                  <w:rPr>
                    <w:rFonts w:ascii="Cambria Math" w:hAnsi="Cambria Math" w:cs="Times New Roman"/>
                    <w:i/>
                    <w:sz w:val="24"/>
                    <w:szCs w:val="24"/>
                  </w:rPr>
                </w:rPrChange>
              </w:rPr>
            </m:ctrlPr>
          </m:fPr>
          <m:num>
            <m:r>
              <w:rPr>
                <w:rFonts w:ascii="Cambria Math" w:hAnsi="Cambria Math" w:cs="Times New Roman"/>
                <w:sz w:val="20"/>
                <w:szCs w:val="20"/>
                <w:rPrChange w:id="252" w:author="Lawlor,Kaitlyn T(student)" w:date="2017-05-07T04:28:00Z">
                  <w:rPr>
                    <w:rFonts w:ascii="Cambria Math" w:hAnsi="Cambria Math" w:cs="Times New Roman"/>
                    <w:sz w:val="24"/>
                    <w:szCs w:val="24"/>
                  </w:rPr>
                </w:rPrChange>
              </w:rPr>
              <m:t>c</m:t>
            </m:r>
          </m:num>
          <m:den>
            <m:r>
              <w:rPr>
                <w:rFonts w:ascii="Cambria Math" w:hAnsi="Cambria Math" w:cs="Times New Roman"/>
                <w:sz w:val="20"/>
                <w:szCs w:val="20"/>
                <w:rPrChange w:id="253" w:author="Lawlor,Kaitlyn T(student)" w:date="2017-05-07T04:28:00Z">
                  <w:rPr>
                    <w:rFonts w:ascii="Cambria Math" w:hAnsi="Cambria Math" w:cs="Times New Roman"/>
                    <w:sz w:val="24"/>
                    <w:szCs w:val="24"/>
                  </w:rPr>
                </w:rPrChange>
              </w:rPr>
              <m:t>n</m:t>
            </m:r>
          </m:den>
        </m:f>
      </m:oMath>
      <w:r w:rsidRPr="007F67D8">
        <w:rPr>
          <w:rFonts w:ascii="Times New Roman" w:eastAsiaTheme="minorEastAsia" w:hAnsi="Times New Roman" w:cs="Times New Roman"/>
          <w:sz w:val="20"/>
          <w:szCs w:val="20"/>
          <w:rPrChange w:id="254" w:author="Lawlor,Kaitlyn T(student)" w:date="2017-05-07T04:28:00Z">
            <w:rPr>
              <w:rFonts w:ascii="Times New Roman" w:eastAsiaTheme="minorEastAsia" w:hAnsi="Times New Roman" w:cs="Times New Roman"/>
              <w:sz w:val="24"/>
              <w:szCs w:val="24"/>
            </w:rPr>
          </w:rPrChange>
        </w:rPr>
        <w:t xml:space="preserve"> is the proportion of an individual state’s cat-related tweets over the total sample size of cat related tweets.  To find a region’s proportion, we find the summation of </w:t>
      </w:r>
      <m:oMath>
        <m:f>
          <m:fPr>
            <m:ctrlPr>
              <w:rPr>
                <w:rFonts w:ascii="Cambria Math" w:hAnsi="Cambria Math" w:cs="Times New Roman"/>
                <w:i/>
                <w:sz w:val="20"/>
                <w:szCs w:val="20"/>
                <w:rPrChange w:id="255" w:author="Lawlor,Kaitlyn T(student)" w:date="2017-05-07T04:28:00Z">
                  <w:rPr>
                    <w:rFonts w:ascii="Cambria Math" w:hAnsi="Cambria Math" w:cs="Times New Roman"/>
                    <w:i/>
                    <w:sz w:val="24"/>
                    <w:szCs w:val="24"/>
                  </w:rPr>
                </w:rPrChange>
              </w:rPr>
            </m:ctrlPr>
          </m:fPr>
          <m:num>
            <m:r>
              <w:rPr>
                <w:rFonts w:ascii="Cambria Math" w:hAnsi="Cambria Math" w:cs="Times New Roman"/>
                <w:sz w:val="20"/>
                <w:szCs w:val="20"/>
                <w:rPrChange w:id="256" w:author="Lawlor,Kaitlyn T(student)" w:date="2017-05-07T04:28:00Z">
                  <w:rPr>
                    <w:rFonts w:ascii="Cambria Math" w:hAnsi="Cambria Math" w:cs="Times New Roman"/>
                    <w:sz w:val="24"/>
                    <w:szCs w:val="24"/>
                  </w:rPr>
                </w:rPrChange>
              </w:rPr>
              <m:t>c</m:t>
            </m:r>
          </m:num>
          <m:den>
            <m:r>
              <w:rPr>
                <w:rFonts w:ascii="Cambria Math" w:hAnsi="Cambria Math" w:cs="Times New Roman"/>
                <w:sz w:val="20"/>
                <w:szCs w:val="20"/>
                <w:rPrChange w:id="257" w:author="Lawlor,Kaitlyn T(student)" w:date="2017-05-07T04:28:00Z">
                  <w:rPr>
                    <w:rFonts w:ascii="Cambria Math" w:hAnsi="Cambria Math" w:cs="Times New Roman"/>
                    <w:sz w:val="24"/>
                    <w:szCs w:val="24"/>
                  </w:rPr>
                </w:rPrChange>
              </w:rPr>
              <m:t>n</m:t>
            </m:r>
          </m:den>
        </m:f>
      </m:oMath>
      <w:r w:rsidRPr="007F67D8">
        <w:rPr>
          <w:rFonts w:ascii="Times New Roman" w:eastAsiaTheme="minorEastAsia" w:hAnsi="Times New Roman" w:cs="Times New Roman"/>
          <w:sz w:val="20"/>
          <w:szCs w:val="20"/>
          <w:rPrChange w:id="258" w:author="Lawlor,Kaitlyn T(student)" w:date="2017-05-07T04:28:00Z">
            <w:rPr>
              <w:rFonts w:ascii="Times New Roman" w:eastAsiaTheme="minorEastAsia" w:hAnsi="Times New Roman" w:cs="Times New Roman"/>
              <w:sz w:val="24"/>
              <w:szCs w:val="24"/>
            </w:rPr>
          </w:rPrChange>
        </w:rPr>
        <w:t xml:space="preserve"> for </w:t>
      </w:r>
      <w:r w:rsidRPr="007F67D8">
        <w:rPr>
          <w:rFonts w:ascii="Times New Roman" w:eastAsiaTheme="minorEastAsia" w:hAnsi="Times New Roman" w:cs="Times New Roman"/>
          <w:i/>
          <w:sz w:val="20"/>
          <w:szCs w:val="20"/>
          <w:rPrChange w:id="259" w:author="Lawlor,Kaitlyn T(student)" w:date="2017-05-07T04:28:00Z">
            <w:rPr>
              <w:rFonts w:ascii="Times New Roman" w:eastAsiaTheme="minorEastAsia" w:hAnsi="Times New Roman" w:cs="Times New Roman"/>
              <w:i/>
              <w:sz w:val="24"/>
              <w:szCs w:val="24"/>
            </w:rPr>
          </w:rPrChange>
        </w:rPr>
        <w:t>x</w:t>
      </w:r>
      <w:r w:rsidRPr="007F67D8">
        <w:rPr>
          <w:rFonts w:ascii="Times New Roman" w:eastAsiaTheme="minorEastAsia" w:hAnsi="Times New Roman" w:cs="Times New Roman"/>
          <w:sz w:val="20"/>
          <w:szCs w:val="20"/>
          <w:rPrChange w:id="260" w:author="Lawlor,Kaitlyn T(student)" w:date="2017-05-07T04:28:00Z">
            <w:rPr>
              <w:rFonts w:ascii="Times New Roman" w:eastAsiaTheme="minorEastAsia" w:hAnsi="Times New Roman" w:cs="Times New Roman"/>
              <w:sz w:val="24"/>
              <w:szCs w:val="24"/>
            </w:rPr>
          </w:rPrChange>
        </w:rPr>
        <w:t xml:space="preserve"> amount of states that belong to </w:t>
      </w:r>
      <w:r w:rsidRPr="007F67D8">
        <w:rPr>
          <w:rFonts w:ascii="Times New Roman" w:eastAsiaTheme="minorEastAsia" w:hAnsi="Times New Roman" w:cs="Times New Roman"/>
          <w:i/>
          <w:sz w:val="20"/>
          <w:szCs w:val="20"/>
          <w:rPrChange w:id="261" w:author="Lawlor,Kaitlyn T(student)" w:date="2017-05-07T04:28:00Z">
            <w:rPr>
              <w:rFonts w:ascii="Times New Roman" w:eastAsiaTheme="minorEastAsia" w:hAnsi="Times New Roman" w:cs="Times New Roman"/>
              <w:i/>
              <w:sz w:val="24"/>
              <w:szCs w:val="24"/>
            </w:rPr>
          </w:rPrChange>
        </w:rPr>
        <w:t>r</w:t>
      </w:r>
      <w:r w:rsidRPr="007F67D8">
        <w:rPr>
          <w:rFonts w:ascii="Times New Roman" w:eastAsiaTheme="minorEastAsia" w:hAnsi="Times New Roman" w:cs="Times New Roman"/>
          <w:sz w:val="20"/>
          <w:szCs w:val="20"/>
          <w:rPrChange w:id="262" w:author="Lawlor,Kaitlyn T(student)" w:date="2017-05-07T04:28:00Z">
            <w:rPr>
              <w:rFonts w:ascii="Times New Roman" w:eastAsiaTheme="minorEastAsia" w:hAnsi="Times New Roman" w:cs="Times New Roman"/>
              <w:sz w:val="24"/>
              <w:szCs w:val="24"/>
            </w:rPr>
          </w:rPrChange>
        </w:rPr>
        <w:t xml:space="preserve"> (region).  The proportion </w:t>
      </w:r>
      <m:oMath>
        <m:f>
          <m:fPr>
            <m:ctrlPr>
              <w:rPr>
                <w:rFonts w:ascii="Cambria Math" w:eastAsiaTheme="minorEastAsia" w:hAnsi="Cambria Math" w:cs="Times New Roman"/>
                <w:i/>
                <w:sz w:val="20"/>
                <w:szCs w:val="20"/>
                <w:rPrChange w:id="263" w:author="Lawlor,Kaitlyn T(student)" w:date="2017-05-07T04:28:00Z">
                  <w:rPr>
                    <w:rFonts w:ascii="Cambria Math" w:eastAsiaTheme="minorEastAsia" w:hAnsi="Cambria Math" w:cs="Times New Roman"/>
                    <w:i/>
                    <w:sz w:val="24"/>
                    <w:szCs w:val="24"/>
                  </w:rPr>
                </w:rPrChange>
              </w:rPr>
            </m:ctrlPr>
          </m:fPr>
          <m:num>
            <m:r>
              <w:rPr>
                <w:rFonts w:ascii="Cambria Math" w:eastAsiaTheme="minorEastAsia" w:hAnsi="Cambria Math" w:cs="Times New Roman"/>
                <w:sz w:val="20"/>
                <w:szCs w:val="20"/>
                <w:rPrChange w:id="264" w:author="Lawlor,Kaitlyn T(student)" w:date="2017-05-07T04:28:00Z">
                  <w:rPr>
                    <w:rFonts w:ascii="Cambria Math" w:eastAsiaTheme="minorEastAsia" w:hAnsi="Cambria Math" w:cs="Times New Roman"/>
                    <w:sz w:val="24"/>
                    <w:szCs w:val="24"/>
                  </w:rPr>
                </w:rPrChange>
              </w:rPr>
              <m:t>r</m:t>
            </m:r>
          </m:num>
          <m:den>
            <m:r>
              <w:rPr>
                <w:rFonts w:ascii="Cambria Math" w:eastAsiaTheme="minorEastAsia" w:hAnsi="Cambria Math" w:cs="Times New Roman"/>
                <w:sz w:val="20"/>
                <w:szCs w:val="20"/>
                <w:rPrChange w:id="265" w:author="Lawlor,Kaitlyn T(student)" w:date="2017-05-07T04:28:00Z">
                  <w:rPr>
                    <w:rFonts w:ascii="Cambria Math" w:eastAsiaTheme="minorEastAsia" w:hAnsi="Cambria Math" w:cs="Times New Roman"/>
                    <w:sz w:val="24"/>
                    <w:szCs w:val="24"/>
                  </w:rPr>
                </w:rPrChange>
              </w:rPr>
              <m:t>n</m:t>
            </m:r>
          </m:den>
        </m:f>
      </m:oMath>
      <w:r w:rsidR="00EC504D" w:rsidRPr="007F67D8">
        <w:rPr>
          <w:rFonts w:ascii="Times New Roman" w:eastAsiaTheme="minorEastAsia" w:hAnsi="Times New Roman" w:cs="Times New Roman"/>
          <w:sz w:val="20"/>
          <w:szCs w:val="20"/>
          <w:rPrChange w:id="266" w:author="Lawlor,Kaitlyn T(student)" w:date="2017-05-07T04:28:00Z">
            <w:rPr>
              <w:rFonts w:ascii="Times New Roman" w:eastAsiaTheme="minorEastAsia" w:hAnsi="Times New Roman" w:cs="Times New Roman"/>
              <w:sz w:val="24"/>
              <w:szCs w:val="24"/>
            </w:rPr>
          </w:rPrChange>
        </w:rPr>
        <w:t xml:space="preserve"> represents the regional proportion in the United States.</w:t>
      </w:r>
    </w:p>
    <w:p w14:paraId="522E8D52" w14:textId="77777777" w:rsidR="00004706" w:rsidRPr="007F67D8" w:rsidRDefault="00004706" w:rsidP="00004706">
      <w:pPr>
        <w:tabs>
          <w:tab w:val="left" w:pos="900"/>
        </w:tabs>
        <w:spacing w:after="0"/>
        <w:rPr>
          <w:rFonts w:ascii="Times New Roman" w:hAnsi="Times New Roman" w:cs="Times New Roman"/>
          <w:sz w:val="20"/>
          <w:szCs w:val="20"/>
          <w:rPrChange w:id="267" w:author="Lawlor,Kaitlyn T(student)" w:date="2017-05-07T04:28:00Z">
            <w:rPr>
              <w:rFonts w:ascii="Times New Roman" w:hAnsi="Times New Roman" w:cs="Times New Roman"/>
              <w:sz w:val="24"/>
              <w:szCs w:val="24"/>
            </w:rPr>
          </w:rPrChange>
        </w:rPr>
      </w:pPr>
    </w:p>
    <w:p w14:paraId="1884CC33" w14:textId="6E7AD98D" w:rsidR="00F277F9" w:rsidRPr="007F67D8" w:rsidRDefault="008465CF" w:rsidP="00004706">
      <w:pPr>
        <w:tabs>
          <w:tab w:val="left" w:pos="900"/>
        </w:tabs>
        <w:spacing w:after="0"/>
        <w:rPr>
          <w:rFonts w:ascii="Times New Roman" w:hAnsi="Times New Roman" w:cs="Times New Roman"/>
          <w:sz w:val="20"/>
          <w:szCs w:val="20"/>
          <w:rPrChange w:id="268"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269" w:author="Lawlor,Kaitlyn T(student)" w:date="2017-05-07T04:28:00Z">
            <w:rPr>
              <w:rFonts w:ascii="Times New Roman" w:hAnsi="Times New Roman" w:cs="Times New Roman"/>
              <w:sz w:val="24"/>
              <w:szCs w:val="24"/>
            </w:rPr>
          </w:rPrChange>
        </w:rPr>
        <w:t xml:space="preserve">The R package ggplot2 </w:t>
      </w:r>
      <w:r w:rsidR="00EA278D" w:rsidRPr="007F67D8">
        <w:rPr>
          <w:rFonts w:ascii="Times New Roman" w:hAnsi="Times New Roman" w:cs="Times New Roman"/>
          <w:sz w:val="20"/>
          <w:szCs w:val="20"/>
          <w:rPrChange w:id="270" w:author="Lawlor,Kaitlyn T(student)" w:date="2017-05-07T04:28:00Z">
            <w:rPr>
              <w:rFonts w:ascii="Times New Roman" w:hAnsi="Times New Roman" w:cs="Times New Roman"/>
              <w:sz w:val="24"/>
              <w:szCs w:val="24"/>
            </w:rPr>
          </w:rPrChange>
        </w:rPr>
        <w:t>will</w:t>
      </w:r>
      <w:r w:rsidRPr="007F67D8">
        <w:rPr>
          <w:rFonts w:ascii="Times New Roman" w:hAnsi="Times New Roman" w:cs="Times New Roman"/>
          <w:sz w:val="20"/>
          <w:szCs w:val="20"/>
          <w:rPrChange w:id="271" w:author="Lawlor,Kaitlyn T(student)" w:date="2017-05-07T04:28:00Z">
            <w:rPr>
              <w:rFonts w:ascii="Times New Roman" w:hAnsi="Times New Roman" w:cs="Times New Roman"/>
              <w:sz w:val="24"/>
              <w:szCs w:val="24"/>
            </w:rPr>
          </w:rPrChange>
        </w:rPr>
        <w:t xml:space="preserve"> be utilized for a clean visualization of the results after finding the proportions</w:t>
      </w:r>
      <w:r w:rsidR="005E313F" w:rsidRPr="007F67D8">
        <w:rPr>
          <w:rFonts w:ascii="Times New Roman" w:hAnsi="Times New Roman" w:cs="Times New Roman"/>
          <w:sz w:val="20"/>
          <w:szCs w:val="20"/>
          <w:rPrChange w:id="272" w:author="Lawlor,Kaitlyn T(student)" w:date="2017-05-07T04:28:00Z">
            <w:rPr>
              <w:rFonts w:ascii="Times New Roman" w:hAnsi="Times New Roman" w:cs="Times New Roman"/>
              <w:sz w:val="24"/>
              <w:szCs w:val="24"/>
            </w:rPr>
          </w:rPrChange>
        </w:rPr>
        <w:t>, specifically, to display bar charts of the proportions of cat-related tweets.</w:t>
      </w:r>
    </w:p>
    <w:p w14:paraId="773886D3" w14:textId="77777777" w:rsidR="00F277F9" w:rsidRPr="007F67D8" w:rsidRDefault="00F277F9" w:rsidP="00004706">
      <w:pPr>
        <w:tabs>
          <w:tab w:val="left" w:pos="900"/>
        </w:tabs>
        <w:spacing w:after="0"/>
        <w:rPr>
          <w:rFonts w:ascii="Times New Roman" w:hAnsi="Times New Roman" w:cs="Times New Roman"/>
          <w:sz w:val="20"/>
          <w:szCs w:val="20"/>
          <w:rPrChange w:id="273" w:author="Lawlor,Kaitlyn T(student)" w:date="2017-05-07T04:28:00Z">
            <w:rPr>
              <w:rFonts w:ascii="Times New Roman" w:hAnsi="Times New Roman" w:cs="Times New Roman"/>
              <w:sz w:val="24"/>
              <w:szCs w:val="24"/>
            </w:rPr>
          </w:rPrChange>
        </w:rPr>
      </w:pPr>
    </w:p>
    <w:p w14:paraId="115D3964" w14:textId="4D1A8B6B" w:rsidR="00F277F9" w:rsidRPr="007F67D8" w:rsidRDefault="00F277F9" w:rsidP="00004706">
      <w:pPr>
        <w:tabs>
          <w:tab w:val="left" w:pos="900"/>
        </w:tabs>
        <w:spacing w:after="0"/>
        <w:rPr>
          <w:rFonts w:ascii="Times New Roman" w:hAnsi="Times New Roman" w:cs="Times New Roman"/>
          <w:sz w:val="20"/>
          <w:szCs w:val="20"/>
          <w:rPrChange w:id="274"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275" w:author="Lawlor,Kaitlyn T(student)" w:date="2017-05-07T04:28:00Z">
            <w:rPr>
              <w:rFonts w:ascii="Times New Roman" w:hAnsi="Times New Roman" w:cs="Times New Roman"/>
              <w:sz w:val="24"/>
              <w:szCs w:val="24"/>
            </w:rPr>
          </w:rPrChange>
        </w:rPr>
        <w:t xml:space="preserve">The </w:t>
      </w:r>
      <w:proofErr w:type="spellStart"/>
      <w:r w:rsidRPr="007F67D8">
        <w:rPr>
          <w:rFonts w:ascii="Times New Roman" w:hAnsi="Times New Roman" w:cs="Times New Roman"/>
          <w:sz w:val="20"/>
          <w:szCs w:val="20"/>
          <w:rPrChange w:id="276" w:author="Lawlor,Kaitlyn T(student)" w:date="2017-05-07T04:28:00Z">
            <w:rPr>
              <w:rFonts w:ascii="Times New Roman" w:hAnsi="Times New Roman" w:cs="Times New Roman"/>
              <w:sz w:val="24"/>
              <w:szCs w:val="24"/>
            </w:rPr>
          </w:rPrChange>
        </w:rPr>
        <w:t>ggmap</w:t>
      </w:r>
      <w:proofErr w:type="spellEnd"/>
      <w:r w:rsidRPr="007F67D8">
        <w:rPr>
          <w:rFonts w:ascii="Times New Roman" w:hAnsi="Times New Roman" w:cs="Times New Roman"/>
          <w:sz w:val="20"/>
          <w:szCs w:val="20"/>
          <w:rPrChange w:id="277" w:author="Lawlor,Kaitlyn T(student)" w:date="2017-05-07T04:28:00Z">
            <w:rPr>
              <w:rFonts w:ascii="Times New Roman" w:hAnsi="Times New Roman" w:cs="Times New Roman"/>
              <w:sz w:val="24"/>
              <w:szCs w:val="24"/>
            </w:rPr>
          </w:rPrChange>
        </w:rPr>
        <w:t xml:space="preserve"> R library will be used to graph each individual tweet to its respective state.  The geocode function is used to find the longitude and latitude coordinates for 48 states—Hawaii and Alaska are excluded from this study—and assigned to the state in a CSV file.  In addition, for each state, the count of tweets per state for February 21, 2017 and February 23, 2017 are also included as separate columns.  The CSV file is later imported into </w:t>
      </w:r>
      <w:proofErr w:type="spellStart"/>
      <w:r w:rsidRPr="007F67D8">
        <w:rPr>
          <w:rFonts w:ascii="Times New Roman" w:hAnsi="Times New Roman" w:cs="Times New Roman"/>
          <w:sz w:val="20"/>
          <w:szCs w:val="20"/>
          <w:rPrChange w:id="278" w:author="Lawlor,Kaitlyn T(student)" w:date="2017-05-07T04:28:00Z">
            <w:rPr>
              <w:rFonts w:ascii="Times New Roman" w:hAnsi="Times New Roman" w:cs="Times New Roman"/>
              <w:sz w:val="24"/>
              <w:szCs w:val="24"/>
            </w:rPr>
          </w:rPrChange>
        </w:rPr>
        <w:t>RStudio</w:t>
      </w:r>
      <w:proofErr w:type="spellEnd"/>
      <w:r w:rsidRPr="007F67D8">
        <w:rPr>
          <w:rFonts w:ascii="Times New Roman" w:hAnsi="Times New Roman" w:cs="Times New Roman"/>
          <w:sz w:val="20"/>
          <w:szCs w:val="20"/>
          <w:rPrChange w:id="279" w:author="Lawlor,Kaitlyn T(student)" w:date="2017-05-07T04:28:00Z">
            <w:rPr>
              <w:rFonts w:ascii="Times New Roman" w:hAnsi="Times New Roman" w:cs="Times New Roman"/>
              <w:sz w:val="24"/>
              <w:szCs w:val="24"/>
            </w:rPr>
          </w:rPrChange>
        </w:rPr>
        <w:t xml:space="preserve"> and used to map tweets to the US map as another method for visualization.</w:t>
      </w:r>
    </w:p>
    <w:p w14:paraId="0E637186" w14:textId="77777777" w:rsidR="00F277F9" w:rsidRPr="007F67D8" w:rsidRDefault="00F277F9" w:rsidP="00004706">
      <w:pPr>
        <w:tabs>
          <w:tab w:val="left" w:pos="900"/>
        </w:tabs>
        <w:spacing w:after="0"/>
        <w:rPr>
          <w:rFonts w:ascii="Times New Roman" w:hAnsi="Times New Roman" w:cs="Times New Roman"/>
          <w:sz w:val="20"/>
          <w:szCs w:val="20"/>
          <w:rPrChange w:id="280" w:author="Lawlor,Kaitlyn T(student)" w:date="2017-05-07T04:28:00Z">
            <w:rPr>
              <w:rFonts w:ascii="Times New Roman" w:hAnsi="Times New Roman" w:cs="Times New Roman"/>
              <w:sz w:val="24"/>
              <w:szCs w:val="24"/>
            </w:rPr>
          </w:rPrChange>
        </w:rPr>
      </w:pPr>
    </w:p>
    <w:p w14:paraId="0DC321D1" w14:textId="79F8F287" w:rsidR="008C2381" w:rsidRPr="007F67D8" w:rsidRDefault="00004BFF" w:rsidP="00004706">
      <w:pPr>
        <w:tabs>
          <w:tab w:val="left" w:pos="900"/>
        </w:tabs>
        <w:spacing w:after="0"/>
        <w:rPr>
          <w:rFonts w:ascii="Times New Roman" w:hAnsi="Times New Roman" w:cs="Times New Roman"/>
          <w:sz w:val="20"/>
          <w:szCs w:val="20"/>
          <w:rPrChange w:id="281"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282" w:author="Lawlor,Kaitlyn T(student)" w:date="2017-05-07T04:28:00Z">
            <w:rPr>
              <w:rFonts w:ascii="Times New Roman" w:hAnsi="Times New Roman" w:cs="Times New Roman"/>
              <w:sz w:val="24"/>
              <w:szCs w:val="24"/>
            </w:rPr>
          </w:rPrChange>
        </w:rPr>
        <w:t xml:space="preserve">  In addition, Pearson’s</w:t>
      </w:r>
      <w:r w:rsidR="00EA278D" w:rsidRPr="007F67D8">
        <w:rPr>
          <w:rFonts w:ascii="Times New Roman" w:hAnsi="Times New Roman" w:cs="Times New Roman"/>
          <w:sz w:val="20"/>
          <w:szCs w:val="20"/>
          <w:rPrChange w:id="283" w:author="Lawlor,Kaitlyn T(student)" w:date="2017-05-07T04:28:00Z">
            <w:rPr>
              <w:rFonts w:ascii="Times New Roman" w:hAnsi="Times New Roman" w:cs="Times New Roman"/>
              <w:sz w:val="24"/>
              <w:szCs w:val="24"/>
            </w:rPr>
          </w:rPrChange>
        </w:rPr>
        <w:t xml:space="preserve"> chi-squared test is used to analyze if the distribution of tweets across geographic regions is associated with the day.</w:t>
      </w:r>
    </w:p>
    <w:p w14:paraId="235DDA59" w14:textId="628E4339" w:rsidR="008C2381" w:rsidRPr="007F67D8" w:rsidRDefault="008C2381" w:rsidP="00004706">
      <w:pPr>
        <w:tabs>
          <w:tab w:val="left" w:pos="900"/>
        </w:tabs>
        <w:spacing w:after="0"/>
        <w:rPr>
          <w:rFonts w:ascii="Times New Roman" w:hAnsi="Times New Roman" w:cs="Times New Roman"/>
          <w:sz w:val="20"/>
          <w:szCs w:val="20"/>
          <w:rPrChange w:id="284" w:author="Lawlor,Kaitlyn T(student)" w:date="2017-05-07T04:28:00Z">
            <w:rPr>
              <w:rFonts w:ascii="Times New Roman" w:hAnsi="Times New Roman" w:cs="Times New Roman"/>
              <w:sz w:val="24"/>
              <w:szCs w:val="24"/>
            </w:rPr>
          </w:rPrChange>
        </w:rPr>
      </w:pPr>
    </w:p>
    <w:p w14:paraId="65FA8D82" w14:textId="1E137418" w:rsidR="001D035A" w:rsidRPr="007F67D8" w:rsidRDefault="008C2381" w:rsidP="001D035A">
      <w:pPr>
        <w:tabs>
          <w:tab w:val="left" w:pos="900"/>
        </w:tabs>
        <w:spacing w:after="0"/>
        <w:rPr>
          <w:rFonts w:ascii="Times New Roman" w:hAnsi="Times New Roman" w:cs="Times New Roman"/>
          <w:sz w:val="20"/>
          <w:szCs w:val="20"/>
          <w:rPrChange w:id="285"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286" w:author="Lawlor,Kaitlyn T(student)" w:date="2017-05-07T04:28:00Z">
            <w:rPr>
              <w:rFonts w:ascii="Times New Roman" w:hAnsi="Times New Roman" w:cs="Times New Roman"/>
              <w:sz w:val="24"/>
              <w:szCs w:val="24"/>
            </w:rPr>
          </w:rPrChange>
        </w:rPr>
        <w:t xml:space="preserve">The files and code developed for this project are uploaded to </w:t>
      </w:r>
      <w:proofErr w:type="spellStart"/>
      <w:r w:rsidRPr="007F67D8">
        <w:rPr>
          <w:rFonts w:ascii="Times New Roman" w:hAnsi="Times New Roman" w:cs="Times New Roman"/>
          <w:sz w:val="20"/>
          <w:szCs w:val="20"/>
          <w:rPrChange w:id="287" w:author="Lawlor,Kaitlyn T(student)" w:date="2017-05-07T04:28:00Z">
            <w:rPr>
              <w:rFonts w:ascii="Times New Roman" w:hAnsi="Times New Roman" w:cs="Times New Roman"/>
              <w:sz w:val="24"/>
              <w:szCs w:val="24"/>
            </w:rPr>
          </w:rPrChange>
        </w:rPr>
        <w:t>Github</w:t>
      </w:r>
      <w:proofErr w:type="spellEnd"/>
      <w:r w:rsidRPr="007F67D8">
        <w:rPr>
          <w:rFonts w:ascii="Times New Roman" w:hAnsi="Times New Roman" w:cs="Times New Roman"/>
          <w:sz w:val="20"/>
          <w:szCs w:val="20"/>
          <w:rPrChange w:id="288" w:author="Lawlor,Kaitlyn T(student)" w:date="2017-05-07T04:28:00Z">
            <w:rPr>
              <w:rFonts w:ascii="Times New Roman" w:hAnsi="Times New Roman" w:cs="Times New Roman"/>
              <w:sz w:val="24"/>
              <w:szCs w:val="24"/>
            </w:rPr>
          </w:rPrChange>
        </w:rPr>
        <w:t xml:space="preserve"> using </w:t>
      </w:r>
      <w:proofErr w:type="spellStart"/>
      <w:r w:rsidRPr="007F67D8">
        <w:rPr>
          <w:rFonts w:ascii="Times New Roman" w:hAnsi="Times New Roman" w:cs="Times New Roman"/>
          <w:sz w:val="20"/>
          <w:szCs w:val="20"/>
          <w:rPrChange w:id="289" w:author="Lawlor,Kaitlyn T(student)" w:date="2017-05-07T04:28:00Z">
            <w:rPr>
              <w:rFonts w:ascii="Times New Roman" w:hAnsi="Times New Roman" w:cs="Times New Roman"/>
              <w:sz w:val="24"/>
              <w:szCs w:val="24"/>
            </w:rPr>
          </w:rPrChange>
        </w:rPr>
        <w:t>Git</w:t>
      </w:r>
      <w:proofErr w:type="spellEnd"/>
      <w:r w:rsidRPr="007F67D8">
        <w:rPr>
          <w:rFonts w:ascii="Times New Roman" w:hAnsi="Times New Roman" w:cs="Times New Roman"/>
          <w:sz w:val="20"/>
          <w:szCs w:val="20"/>
          <w:rPrChange w:id="290" w:author="Lawlor,Kaitlyn T(student)" w:date="2017-05-07T04:28:00Z">
            <w:rPr>
              <w:rFonts w:ascii="Times New Roman" w:hAnsi="Times New Roman" w:cs="Times New Roman"/>
              <w:sz w:val="24"/>
              <w:szCs w:val="24"/>
            </w:rPr>
          </w:rPrChange>
        </w:rPr>
        <w:t xml:space="preserve"> Bash.  They may be found at: </w:t>
      </w:r>
      <w:commentRangeStart w:id="291"/>
      <w:r w:rsidR="001D035A" w:rsidRPr="007F67D8">
        <w:rPr>
          <w:sz w:val="20"/>
          <w:szCs w:val="20"/>
          <w:rPrChange w:id="292" w:author="Lawlor,Kaitlyn T(student)" w:date="2017-05-07T04:28:00Z">
            <w:rPr/>
          </w:rPrChange>
        </w:rPr>
        <w:fldChar w:fldCharType="begin"/>
      </w:r>
      <w:r w:rsidR="001D035A" w:rsidRPr="007F67D8">
        <w:rPr>
          <w:rFonts w:ascii="Times New Roman" w:hAnsi="Times New Roman" w:cs="Times New Roman"/>
          <w:sz w:val="20"/>
          <w:szCs w:val="20"/>
          <w:rPrChange w:id="293" w:author="Lawlor,Kaitlyn T(student)" w:date="2017-05-07T04:28:00Z">
            <w:rPr>
              <w:rFonts w:ascii="Times New Roman" w:hAnsi="Times New Roman" w:cs="Times New Roman"/>
            </w:rPr>
          </w:rPrChange>
        </w:rPr>
        <w:instrText xml:space="preserve"> HYPERLINK "https://github.com/ktlawlor/Senior-Research" </w:instrText>
      </w:r>
      <w:r w:rsidR="001D035A" w:rsidRPr="007F67D8">
        <w:rPr>
          <w:sz w:val="20"/>
          <w:szCs w:val="20"/>
          <w:rPrChange w:id="294" w:author="Lawlor,Kaitlyn T(student)" w:date="2017-05-07T04:28:00Z">
            <w:rPr/>
          </w:rPrChange>
        </w:rPr>
        <w:fldChar w:fldCharType="separate"/>
      </w:r>
      <w:r w:rsidR="001D035A" w:rsidRPr="007F67D8">
        <w:rPr>
          <w:rStyle w:val="Hyperlink"/>
          <w:rFonts w:ascii="Times New Roman" w:hAnsi="Times New Roman" w:cs="Times New Roman"/>
          <w:sz w:val="20"/>
          <w:szCs w:val="20"/>
          <w:rPrChange w:id="295" w:author="Lawlor,Kaitlyn T(student)" w:date="2017-05-07T04:28:00Z">
            <w:rPr>
              <w:rStyle w:val="Hyperlink"/>
              <w:rFonts w:ascii="Times New Roman" w:hAnsi="Times New Roman" w:cs="Times New Roman"/>
              <w:sz w:val="24"/>
              <w:szCs w:val="24"/>
            </w:rPr>
          </w:rPrChange>
        </w:rPr>
        <w:t>https://github.com/ktlawlor/Senior-Research</w:t>
      </w:r>
      <w:r w:rsidR="001D035A" w:rsidRPr="007F67D8">
        <w:rPr>
          <w:rStyle w:val="Hyperlink"/>
          <w:rFonts w:ascii="Times New Roman" w:hAnsi="Times New Roman" w:cs="Times New Roman"/>
          <w:sz w:val="20"/>
          <w:szCs w:val="20"/>
          <w:rPrChange w:id="296" w:author="Lawlor,Kaitlyn T(student)" w:date="2017-05-07T04:28:00Z">
            <w:rPr>
              <w:rStyle w:val="Hyperlink"/>
              <w:rFonts w:ascii="Times New Roman" w:hAnsi="Times New Roman" w:cs="Times New Roman"/>
              <w:sz w:val="24"/>
              <w:szCs w:val="24"/>
            </w:rPr>
          </w:rPrChange>
        </w:rPr>
        <w:fldChar w:fldCharType="end"/>
      </w:r>
      <w:commentRangeEnd w:id="291"/>
      <w:r w:rsidR="001D035A" w:rsidRPr="007F67D8">
        <w:rPr>
          <w:rStyle w:val="CommentReference"/>
          <w:rFonts w:ascii="Times New Roman" w:hAnsi="Times New Roman" w:cs="Times New Roman"/>
          <w:sz w:val="20"/>
          <w:szCs w:val="20"/>
          <w:rPrChange w:id="297" w:author="Lawlor,Kaitlyn T(student)" w:date="2017-05-07T04:28:00Z">
            <w:rPr>
              <w:rStyle w:val="CommentReference"/>
              <w:rFonts w:ascii="Times New Roman" w:hAnsi="Times New Roman" w:cs="Times New Roman"/>
            </w:rPr>
          </w:rPrChange>
        </w:rPr>
        <w:commentReference w:id="291"/>
      </w:r>
      <w:r w:rsidR="000F6919" w:rsidRPr="007F67D8">
        <w:rPr>
          <w:rStyle w:val="Hyperlink"/>
          <w:rFonts w:ascii="Times New Roman" w:hAnsi="Times New Roman" w:cs="Times New Roman"/>
          <w:sz w:val="20"/>
          <w:szCs w:val="20"/>
          <w:u w:val="none"/>
          <w:rPrChange w:id="298" w:author="Lawlor,Kaitlyn T(student)" w:date="2017-05-07T04:28:00Z">
            <w:rPr>
              <w:rStyle w:val="Hyperlink"/>
              <w:rFonts w:ascii="Times New Roman" w:hAnsi="Times New Roman" w:cs="Times New Roman"/>
              <w:sz w:val="24"/>
              <w:szCs w:val="24"/>
              <w:u w:val="none"/>
            </w:rPr>
          </w:rPrChange>
        </w:rPr>
        <w:t>.</w:t>
      </w:r>
    </w:p>
    <w:p w14:paraId="3C8F714E" w14:textId="77777777" w:rsidR="001D035A" w:rsidRPr="007F67D8" w:rsidRDefault="001D035A" w:rsidP="00004706">
      <w:pPr>
        <w:tabs>
          <w:tab w:val="left" w:pos="900"/>
        </w:tabs>
        <w:spacing w:after="0"/>
        <w:rPr>
          <w:rFonts w:ascii="Times New Roman" w:hAnsi="Times New Roman" w:cs="Times New Roman"/>
          <w:sz w:val="20"/>
          <w:szCs w:val="20"/>
          <w:rPrChange w:id="299" w:author="Lawlor,Kaitlyn T(student)" w:date="2017-05-07T04:28:00Z">
            <w:rPr>
              <w:rFonts w:ascii="Times New Roman" w:hAnsi="Times New Roman" w:cs="Times New Roman"/>
              <w:sz w:val="24"/>
              <w:szCs w:val="24"/>
            </w:rPr>
          </w:rPrChange>
        </w:rPr>
      </w:pPr>
    </w:p>
    <w:p w14:paraId="02FE8DBF" w14:textId="77777777" w:rsidR="00AC4B72" w:rsidRPr="007F67D8" w:rsidRDefault="00330748" w:rsidP="00890A02">
      <w:pPr>
        <w:pStyle w:val="ListParagraph"/>
        <w:numPr>
          <w:ilvl w:val="0"/>
          <w:numId w:val="4"/>
        </w:numPr>
        <w:tabs>
          <w:tab w:val="left" w:pos="900"/>
        </w:tabs>
        <w:spacing w:after="0"/>
        <w:rPr>
          <w:rFonts w:ascii="Times New Roman" w:hAnsi="Times New Roman" w:cs="Times New Roman"/>
          <w:b/>
          <w:sz w:val="20"/>
          <w:szCs w:val="20"/>
          <w:rPrChange w:id="300" w:author="Lawlor,Kaitlyn T(student)" w:date="2017-05-07T04:28:00Z">
            <w:rPr>
              <w:rFonts w:ascii="Times New Roman" w:hAnsi="Times New Roman" w:cs="Times New Roman"/>
              <w:b/>
              <w:sz w:val="24"/>
              <w:szCs w:val="24"/>
            </w:rPr>
          </w:rPrChange>
        </w:rPr>
      </w:pPr>
      <w:commentRangeStart w:id="301"/>
      <w:r w:rsidRPr="007F67D8">
        <w:rPr>
          <w:rFonts w:ascii="Times New Roman" w:hAnsi="Times New Roman" w:cs="Times New Roman"/>
          <w:b/>
          <w:sz w:val="20"/>
          <w:szCs w:val="20"/>
          <w:rPrChange w:id="302" w:author="Lawlor,Kaitlyn T(student)" w:date="2017-05-07T04:28:00Z">
            <w:rPr>
              <w:rFonts w:ascii="Times New Roman" w:hAnsi="Times New Roman" w:cs="Times New Roman"/>
              <w:b/>
              <w:sz w:val="24"/>
              <w:szCs w:val="24"/>
            </w:rPr>
          </w:rPrChange>
        </w:rPr>
        <w:t>Results</w:t>
      </w:r>
      <w:r w:rsidR="008668C5" w:rsidRPr="007F67D8">
        <w:rPr>
          <w:rFonts w:ascii="Times New Roman" w:hAnsi="Times New Roman" w:cs="Times New Roman"/>
          <w:b/>
          <w:sz w:val="20"/>
          <w:szCs w:val="20"/>
          <w:rPrChange w:id="303" w:author="Lawlor,Kaitlyn T(student)" w:date="2017-05-07T04:28:00Z">
            <w:rPr>
              <w:rFonts w:ascii="Times New Roman" w:hAnsi="Times New Roman" w:cs="Times New Roman"/>
              <w:b/>
              <w:sz w:val="24"/>
              <w:szCs w:val="24"/>
            </w:rPr>
          </w:rPrChange>
        </w:rPr>
        <w:t xml:space="preserve"> </w:t>
      </w:r>
      <w:commentRangeEnd w:id="301"/>
      <w:r w:rsidR="00862EA4" w:rsidRPr="007F67D8">
        <w:rPr>
          <w:rStyle w:val="CommentReference"/>
          <w:rFonts w:ascii="Times New Roman" w:hAnsi="Times New Roman" w:cs="Times New Roman"/>
          <w:sz w:val="20"/>
          <w:szCs w:val="20"/>
          <w:rPrChange w:id="304" w:author="Lawlor,Kaitlyn T(student)" w:date="2017-05-07T04:28:00Z">
            <w:rPr>
              <w:rStyle w:val="CommentReference"/>
              <w:rFonts w:ascii="Times New Roman" w:hAnsi="Times New Roman" w:cs="Times New Roman"/>
            </w:rPr>
          </w:rPrChange>
        </w:rPr>
        <w:commentReference w:id="301"/>
      </w:r>
    </w:p>
    <w:p w14:paraId="054B167A" w14:textId="77777777" w:rsidR="00C96893" w:rsidRPr="007F67D8" w:rsidRDefault="004758E0" w:rsidP="00004706">
      <w:pPr>
        <w:tabs>
          <w:tab w:val="left" w:pos="900"/>
        </w:tabs>
        <w:spacing w:after="0"/>
        <w:rPr>
          <w:rFonts w:ascii="Times New Roman" w:hAnsi="Times New Roman" w:cs="Times New Roman"/>
          <w:sz w:val="20"/>
          <w:szCs w:val="20"/>
          <w:rPrChange w:id="305"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306" w:author="Lawlor,Kaitlyn T(student)" w:date="2017-05-07T04:28:00Z">
            <w:rPr>
              <w:rFonts w:ascii="Times New Roman" w:hAnsi="Times New Roman" w:cs="Times New Roman"/>
              <w:sz w:val="24"/>
              <w:szCs w:val="24"/>
            </w:rPr>
          </w:rPrChange>
        </w:rPr>
        <w:t xml:space="preserve"> </w:t>
      </w:r>
      <w:r w:rsidR="00F43AE8" w:rsidRPr="007F67D8">
        <w:rPr>
          <w:rFonts w:ascii="Times New Roman" w:hAnsi="Times New Roman" w:cs="Times New Roman"/>
          <w:sz w:val="20"/>
          <w:szCs w:val="20"/>
          <w:rPrChange w:id="307" w:author="Lawlor,Kaitlyn T(student)" w:date="2017-05-07T04:28:00Z">
            <w:rPr>
              <w:rFonts w:ascii="Times New Roman" w:hAnsi="Times New Roman" w:cs="Times New Roman"/>
              <w:sz w:val="24"/>
              <w:szCs w:val="24"/>
            </w:rPr>
          </w:rPrChange>
        </w:rPr>
        <w:t>I collected five thousand tweets from February 21, 2017 and five thousan</w:t>
      </w:r>
      <w:r w:rsidR="003E3043" w:rsidRPr="007F67D8">
        <w:rPr>
          <w:rFonts w:ascii="Times New Roman" w:hAnsi="Times New Roman" w:cs="Times New Roman"/>
          <w:sz w:val="20"/>
          <w:szCs w:val="20"/>
          <w:rPrChange w:id="308" w:author="Lawlor,Kaitlyn T(student)" w:date="2017-05-07T04:28:00Z">
            <w:rPr>
              <w:rFonts w:ascii="Times New Roman" w:hAnsi="Times New Roman" w:cs="Times New Roman"/>
              <w:sz w:val="24"/>
              <w:szCs w:val="24"/>
            </w:rPr>
          </w:rPrChange>
        </w:rPr>
        <w:t>d tweets from February 23, 2017.  These two sets contained at le</w:t>
      </w:r>
      <w:r w:rsidR="00A7756B" w:rsidRPr="007F67D8">
        <w:rPr>
          <w:rFonts w:ascii="Times New Roman" w:hAnsi="Times New Roman" w:cs="Times New Roman"/>
          <w:sz w:val="20"/>
          <w:szCs w:val="20"/>
          <w:rPrChange w:id="309" w:author="Lawlor,Kaitlyn T(student)" w:date="2017-05-07T04:28:00Z">
            <w:rPr>
              <w:rFonts w:ascii="Times New Roman" w:hAnsi="Times New Roman" w:cs="Times New Roman"/>
              <w:sz w:val="24"/>
              <w:szCs w:val="24"/>
            </w:rPr>
          </w:rPrChange>
        </w:rPr>
        <w:t xml:space="preserve">ast one of the following terms: “Cats,” “cats,” “felines,” or “#cats.”  </w:t>
      </w:r>
      <w:r w:rsidR="00771A97" w:rsidRPr="007F67D8">
        <w:rPr>
          <w:rFonts w:ascii="Times New Roman" w:hAnsi="Times New Roman" w:cs="Times New Roman"/>
          <w:sz w:val="20"/>
          <w:szCs w:val="20"/>
          <w:rPrChange w:id="310" w:author="Lawlor,Kaitlyn T(student)" w:date="2017-05-07T04:28:00Z">
            <w:rPr>
              <w:rFonts w:ascii="Times New Roman" w:hAnsi="Times New Roman" w:cs="Times New Roman"/>
              <w:sz w:val="24"/>
              <w:szCs w:val="24"/>
            </w:rPr>
          </w:rPrChange>
        </w:rPr>
        <w:lastRenderedPageBreak/>
        <w:t xml:space="preserve">After narrowing down the number of tweets by location—taking the second element of the vector, in other words, the term after the comma—I found for the first set only 1,298 tweets were relevant to the study.  For day two, 1,056 tweets out of 5,000 could be considered. </w:t>
      </w:r>
      <w:r w:rsidR="00B510A5" w:rsidRPr="007F67D8">
        <w:rPr>
          <w:rFonts w:ascii="Times New Roman" w:hAnsi="Times New Roman" w:cs="Times New Roman"/>
          <w:sz w:val="20"/>
          <w:szCs w:val="20"/>
          <w:rPrChange w:id="311" w:author="Lawlor,Kaitlyn T(student)" w:date="2017-05-07T04:28:00Z">
            <w:rPr>
              <w:rFonts w:ascii="Times New Roman" w:hAnsi="Times New Roman" w:cs="Times New Roman"/>
              <w:sz w:val="24"/>
              <w:szCs w:val="24"/>
            </w:rPr>
          </w:rPrChange>
        </w:rPr>
        <w:t xml:space="preserve">After analyzing which </w:t>
      </w:r>
      <w:r w:rsidR="00FA5FFA" w:rsidRPr="007F67D8">
        <w:rPr>
          <w:rFonts w:ascii="Times New Roman" w:hAnsi="Times New Roman" w:cs="Times New Roman"/>
          <w:sz w:val="20"/>
          <w:szCs w:val="20"/>
          <w:rPrChange w:id="312" w:author="Lawlor,Kaitlyn T(student)" w:date="2017-05-07T04:28:00Z">
            <w:rPr>
              <w:rFonts w:ascii="Times New Roman" w:hAnsi="Times New Roman" w:cs="Times New Roman"/>
              <w:sz w:val="24"/>
              <w:szCs w:val="24"/>
            </w:rPr>
          </w:rPrChange>
        </w:rPr>
        <w:t>tweets were from the United States</w:t>
      </w:r>
      <w:r w:rsidR="00A7756B" w:rsidRPr="007F67D8">
        <w:rPr>
          <w:rFonts w:ascii="Times New Roman" w:hAnsi="Times New Roman" w:cs="Times New Roman"/>
          <w:sz w:val="20"/>
          <w:szCs w:val="20"/>
          <w:rPrChange w:id="313" w:author="Lawlor,Kaitlyn T(student)" w:date="2017-05-07T04:28:00Z">
            <w:rPr>
              <w:rFonts w:ascii="Times New Roman" w:hAnsi="Times New Roman" w:cs="Times New Roman"/>
              <w:sz w:val="24"/>
              <w:szCs w:val="24"/>
            </w:rPr>
          </w:rPrChange>
        </w:rPr>
        <w:t xml:space="preserve">, I found that 0.13% tweets were relevant to the study for the first day and 0.11% </w:t>
      </w:r>
      <w:r w:rsidR="00EA278D" w:rsidRPr="007F67D8">
        <w:rPr>
          <w:rFonts w:ascii="Times New Roman" w:hAnsi="Times New Roman" w:cs="Times New Roman"/>
          <w:sz w:val="20"/>
          <w:szCs w:val="20"/>
          <w:rPrChange w:id="314" w:author="Lawlor,Kaitlyn T(student)" w:date="2017-05-07T04:28:00Z">
            <w:rPr>
              <w:rFonts w:ascii="Times New Roman" w:hAnsi="Times New Roman" w:cs="Times New Roman"/>
              <w:sz w:val="24"/>
              <w:szCs w:val="24"/>
            </w:rPr>
          </w:rPrChange>
        </w:rPr>
        <w:t xml:space="preserve">tweets </w:t>
      </w:r>
      <w:r w:rsidR="00A7756B" w:rsidRPr="007F67D8">
        <w:rPr>
          <w:rFonts w:ascii="Times New Roman" w:hAnsi="Times New Roman" w:cs="Times New Roman"/>
          <w:sz w:val="20"/>
          <w:szCs w:val="20"/>
          <w:rPrChange w:id="315" w:author="Lawlor,Kaitlyn T(student)" w:date="2017-05-07T04:28:00Z">
            <w:rPr>
              <w:rFonts w:ascii="Times New Roman" w:hAnsi="Times New Roman" w:cs="Times New Roman"/>
              <w:sz w:val="24"/>
              <w:szCs w:val="24"/>
            </w:rPr>
          </w:rPrChange>
        </w:rPr>
        <w:t>for the second</w:t>
      </w:r>
      <w:r w:rsidR="00EA278D" w:rsidRPr="007F67D8">
        <w:rPr>
          <w:rFonts w:ascii="Times New Roman" w:hAnsi="Times New Roman" w:cs="Times New Roman"/>
          <w:sz w:val="20"/>
          <w:szCs w:val="20"/>
          <w:rPrChange w:id="316" w:author="Lawlor,Kaitlyn T(student)" w:date="2017-05-07T04:28:00Z">
            <w:rPr>
              <w:rFonts w:ascii="Times New Roman" w:hAnsi="Times New Roman" w:cs="Times New Roman"/>
              <w:sz w:val="24"/>
              <w:szCs w:val="24"/>
            </w:rPr>
          </w:rPrChange>
        </w:rPr>
        <w:t xml:space="preserve"> day</w:t>
      </w:r>
      <w:r w:rsidR="00FA5FFA" w:rsidRPr="007F67D8">
        <w:rPr>
          <w:rFonts w:ascii="Times New Roman" w:hAnsi="Times New Roman" w:cs="Times New Roman"/>
          <w:sz w:val="20"/>
          <w:szCs w:val="20"/>
          <w:rPrChange w:id="317" w:author="Lawlor,Kaitlyn T(student)" w:date="2017-05-07T04:28:00Z">
            <w:rPr>
              <w:rFonts w:ascii="Times New Roman" w:hAnsi="Times New Roman" w:cs="Times New Roman"/>
              <w:sz w:val="24"/>
              <w:szCs w:val="24"/>
            </w:rPr>
          </w:rPrChange>
        </w:rPr>
        <w:t>, thus, a total of 656 tweets for February 21, 2017 and 567 for February 23, 2017.</w:t>
      </w:r>
    </w:p>
    <w:p w14:paraId="7F5D6A47" w14:textId="77777777" w:rsidR="00B72418" w:rsidRPr="007F67D8" w:rsidRDefault="00B72418" w:rsidP="00004706">
      <w:pPr>
        <w:tabs>
          <w:tab w:val="left" w:pos="900"/>
        </w:tabs>
        <w:spacing w:after="0"/>
        <w:rPr>
          <w:rFonts w:ascii="Times New Roman" w:hAnsi="Times New Roman" w:cs="Times New Roman"/>
          <w:sz w:val="20"/>
          <w:szCs w:val="20"/>
          <w:rPrChange w:id="318" w:author="Lawlor,Kaitlyn T(student)" w:date="2017-05-07T04:28:00Z">
            <w:rPr>
              <w:rFonts w:ascii="Times New Roman" w:hAnsi="Times New Roman" w:cs="Times New Roman"/>
              <w:sz w:val="24"/>
              <w:szCs w:val="24"/>
            </w:rPr>
          </w:rPrChange>
        </w:rPr>
      </w:pPr>
    </w:p>
    <w:p w14:paraId="3DC32E2A" w14:textId="7CE484E2" w:rsidR="00B72418" w:rsidRPr="007F67D8" w:rsidRDefault="001D035A">
      <w:pPr>
        <w:tabs>
          <w:tab w:val="left" w:pos="900"/>
        </w:tabs>
        <w:spacing w:after="0"/>
        <w:jc w:val="center"/>
        <w:rPr>
          <w:rFonts w:ascii="Times New Roman" w:hAnsi="Times New Roman" w:cs="Times New Roman"/>
          <w:sz w:val="20"/>
          <w:szCs w:val="20"/>
          <w:rPrChange w:id="319" w:author="Lawlor,Kaitlyn T(student)" w:date="2017-05-07T04:28:00Z">
            <w:rPr>
              <w:rFonts w:ascii="Times New Roman" w:hAnsi="Times New Roman" w:cs="Times New Roman"/>
              <w:sz w:val="24"/>
              <w:szCs w:val="24"/>
            </w:rPr>
          </w:rPrChange>
        </w:rPr>
      </w:pPr>
      <w:r w:rsidRPr="007F67D8">
        <w:rPr>
          <w:rFonts w:ascii="Times New Roman" w:hAnsi="Times New Roman" w:cs="Times New Roman"/>
          <w:noProof/>
          <w:sz w:val="20"/>
          <w:szCs w:val="20"/>
          <w:rPrChange w:id="320" w:author="Lawlor,Kaitlyn T(student)" w:date="2017-05-07T04:28:00Z">
            <w:rPr>
              <w:rFonts w:ascii="Times New Roman" w:hAnsi="Times New Roman" w:cs="Times New Roman"/>
              <w:noProof/>
            </w:rPr>
          </w:rPrChange>
        </w:rPr>
        <w:drawing>
          <wp:inline distT="0" distB="0" distL="0" distR="0" wp14:anchorId="6FAA64DE" wp14:editId="2DEE370D">
            <wp:extent cx="2285729" cy="1645920"/>
            <wp:effectExtent l="0" t="0" r="63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2285729" cy="1645920"/>
                    </a:xfrm>
                    <a:prstGeom prst="rect">
                      <a:avLst/>
                    </a:prstGeom>
                  </pic:spPr>
                </pic:pic>
              </a:graphicData>
            </a:graphic>
          </wp:inline>
        </w:drawing>
      </w:r>
    </w:p>
    <w:p w14:paraId="2D5757AF" w14:textId="2FC47BA1" w:rsidR="004F5BFC" w:rsidRPr="007F67D8" w:rsidRDefault="00B72418">
      <w:pPr>
        <w:tabs>
          <w:tab w:val="left" w:pos="900"/>
        </w:tabs>
        <w:spacing w:after="0"/>
        <w:jc w:val="center"/>
        <w:rPr>
          <w:rFonts w:ascii="Times New Roman" w:hAnsi="Times New Roman" w:cs="Times New Roman"/>
          <w:sz w:val="20"/>
          <w:szCs w:val="20"/>
          <w:rPrChange w:id="321" w:author="Lawlor,Kaitlyn T(student)" w:date="2017-05-07T04:28:00Z">
            <w:rPr>
              <w:rFonts w:ascii="Times New Roman" w:hAnsi="Times New Roman" w:cs="Times New Roman"/>
              <w:sz w:val="24"/>
              <w:szCs w:val="24"/>
            </w:rPr>
          </w:rPrChange>
        </w:rPr>
      </w:pPr>
      <w:r w:rsidRPr="007F67D8">
        <w:rPr>
          <w:rFonts w:ascii="Times New Roman" w:hAnsi="Times New Roman" w:cs="Times New Roman"/>
          <w:b/>
          <w:sz w:val="20"/>
          <w:szCs w:val="20"/>
          <w:rPrChange w:id="322" w:author="Lawlor,Kaitlyn T(student)" w:date="2017-05-07T04:28:00Z">
            <w:rPr>
              <w:rFonts w:ascii="Times New Roman" w:hAnsi="Times New Roman" w:cs="Times New Roman"/>
              <w:b/>
              <w:sz w:val="20"/>
              <w:szCs w:val="20"/>
            </w:rPr>
          </w:rPrChange>
        </w:rPr>
        <w:t xml:space="preserve">Figure </w:t>
      </w:r>
      <w:r w:rsidR="00004706" w:rsidRPr="007F67D8">
        <w:rPr>
          <w:rFonts w:ascii="Times New Roman" w:hAnsi="Times New Roman" w:cs="Times New Roman"/>
          <w:b/>
          <w:sz w:val="20"/>
          <w:szCs w:val="20"/>
          <w:rPrChange w:id="323" w:author="Lawlor,Kaitlyn T(student)" w:date="2017-05-07T04:28:00Z">
            <w:rPr>
              <w:rFonts w:ascii="Times New Roman" w:hAnsi="Times New Roman" w:cs="Times New Roman"/>
              <w:b/>
              <w:sz w:val="20"/>
              <w:szCs w:val="20"/>
            </w:rPr>
          </w:rPrChange>
        </w:rPr>
        <w:t>2</w:t>
      </w:r>
      <w:r w:rsidR="004F5BFC" w:rsidRPr="007F67D8">
        <w:rPr>
          <w:rFonts w:ascii="Times New Roman" w:hAnsi="Times New Roman" w:cs="Times New Roman"/>
          <w:sz w:val="20"/>
          <w:szCs w:val="20"/>
          <w:rPrChange w:id="324" w:author="Lawlor,Kaitlyn T(student)" w:date="2017-05-07T04:28:00Z">
            <w:rPr>
              <w:rFonts w:ascii="Times New Roman" w:hAnsi="Times New Roman" w:cs="Times New Roman"/>
              <w:sz w:val="20"/>
              <w:szCs w:val="20"/>
            </w:rPr>
          </w:rPrChange>
        </w:rPr>
        <w:t xml:space="preserve">: </w:t>
      </w:r>
      <w:r w:rsidR="004F5BFC" w:rsidRPr="007F67D8">
        <w:rPr>
          <w:rFonts w:ascii="Times New Roman" w:hAnsi="Times New Roman" w:cs="Times New Roman"/>
          <w:i/>
          <w:sz w:val="20"/>
          <w:szCs w:val="20"/>
          <w:rPrChange w:id="325" w:author="Lawlor,Kaitlyn T(student)" w:date="2017-05-07T04:28:00Z">
            <w:rPr>
              <w:rFonts w:ascii="Times New Roman" w:hAnsi="Times New Roman" w:cs="Times New Roman"/>
              <w:i/>
              <w:sz w:val="20"/>
              <w:szCs w:val="20"/>
            </w:rPr>
          </w:rPrChange>
        </w:rPr>
        <w:t xml:space="preserve">Bar chart </w:t>
      </w:r>
      <w:r w:rsidRPr="007F67D8">
        <w:rPr>
          <w:rFonts w:ascii="Times New Roman" w:hAnsi="Times New Roman" w:cs="Times New Roman"/>
          <w:i/>
          <w:sz w:val="20"/>
          <w:szCs w:val="20"/>
          <w:rPrChange w:id="326" w:author="Lawlor,Kaitlyn T(student)" w:date="2017-05-07T04:28:00Z">
            <w:rPr>
              <w:rFonts w:ascii="Times New Roman" w:hAnsi="Times New Roman" w:cs="Times New Roman"/>
              <w:i/>
              <w:sz w:val="20"/>
              <w:szCs w:val="20"/>
            </w:rPr>
          </w:rPrChange>
        </w:rPr>
        <w:t>of</w:t>
      </w:r>
      <w:r w:rsidR="00890A02" w:rsidRPr="007F67D8">
        <w:rPr>
          <w:rFonts w:ascii="Times New Roman" w:hAnsi="Times New Roman" w:cs="Times New Roman"/>
          <w:i/>
          <w:sz w:val="20"/>
          <w:szCs w:val="20"/>
          <w:rPrChange w:id="327" w:author="Lawlor,Kaitlyn T(student)" w:date="2017-05-07T04:28:00Z">
            <w:rPr>
              <w:rFonts w:ascii="Times New Roman" w:hAnsi="Times New Roman" w:cs="Times New Roman"/>
              <w:i/>
              <w:sz w:val="20"/>
              <w:szCs w:val="20"/>
            </w:rPr>
          </w:rPrChange>
        </w:rPr>
        <w:t xml:space="preserve"> </w:t>
      </w:r>
      <w:r w:rsidR="00BE0367" w:rsidRPr="007F67D8">
        <w:rPr>
          <w:rFonts w:ascii="Times New Roman" w:hAnsi="Times New Roman" w:cs="Times New Roman"/>
          <w:i/>
          <w:sz w:val="20"/>
          <w:szCs w:val="20"/>
          <w:rPrChange w:id="328" w:author="Lawlor,Kaitlyn T(student)" w:date="2017-05-07T04:28:00Z">
            <w:rPr>
              <w:rFonts w:ascii="Times New Roman" w:hAnsi="Times New Roman" w:cs="Times New Roman"/>
              <w:i/>
              <w:sz w:val="20"/>
              <w:szCs w:val="20"/>
            </w:rPr>
          </w:rPrChange>
        </w:rPr>
        <w:t xml:space="preserve">the </w:t>
      </w:r>
      <w:r w:rsidR="001D035A" w:rsidRPr="007F67D8">
        <w:rPr>
          <w:rFonts w:ascii="Times New Roman" w:hAnsi="Times New Roman" w:cs="Times New Roman"/>
          <w:i/>
          <w:sz w:val="20"/>
          <w:szCs w:val="20"/>
          <w:rPrChange w:id="329" w:author="Lawlor,Kaitlyn T(student)" w:date="2017-05-07T04:28:00Z">
            <w:rPr>
              <w:rFonts w:ascii="Times New Roman" w:hAnsi="Times New Roman" w:cs="Times New Roman"/>
              <w:i/>
              <w:sz w:val="20"/>
              <w:szCs w:val="20"/>
            </w:rPr>
          </w:rPrChange>
        </w:rPr>
        <w:t>proportion</w:t>
      </w:r>
      <w:r w:rsidR="00BE0367" w:rsidRPr="007F67D8">
        <w:rPr>
          <w:rFonts w:ascii="Times New Roman" w:hAnsi="Times New Roman" w:cs="Times New Roman"/>
          <w:i/>
          <w:sz w:val="20"/>
          <w:szCs w:val="20"/>
          <w:rPrChange w:id="330" w:author="Lawlor,Kaitlyn T(student)" w:date="2017-05-07T04:28:00Z">
            <w:rPr>
              <w:rFonts w:ascii="Times New Roman" w:hAnsi="Times New Roman" w:cs="Times New Roman"/>
              <w:i/>
              <w:sz w:val="20"/>
              <w:szCs w:val="20"/>
            </w:rPr>
          </w:rPrChange>
        </w:rPr>
        <w:t>s</w:t>
      </w:r>
      <w:r w:rsidR="001D035A" w:rsidRPr="007F67D8">
        <w:rPr>
          <w:rFonts w:ascii="Times New Roman" w:hAnsi="Times New Roman" w:cs="Times New Roman"/>
          <w:i/>
          <w:sz w:val="20"/>
          <w:szCs w:val="20"/>
          <w:rPrChange w:id="331" w:author="Lawlor,Kaitlyn T(student)" w:date="2017-05-07T04:28:00Z">
            <w:rPr>
              <w:rFonts w:ascii="Times New Roman" w:hAnsi="Times New Roman" w:cs="Times New Roman"/>
              <w:i/>
              <w:sz w:val="20"/>
              <w:szCs w:val="20"/>
            </w:rPr>
          </w:rPrChange>
        </w:rPr>
        <w:t xml:space="preserve"> of cat-related tweets by region on 2-21-2017.  Total of 656 tweets.</w:t>
      </w:r>
    </w:p>
    <w:p w14:paraId="0ACBA01B" w14:textId="1FC7897C" w:rsidR="00AC4B72" w:rsidRPr="007F67D8" w:rsidRDefault="001D035A" w:rsidP="00100C2D">
      <w:pPr>
        <w:tabs>
          <w:tab w:val="left" w:pos="900"/>
        </w:tabs>
        <w:spacing w:after="0"/>
        <w:jc w:val="center"/>
        <w:rPr>
          <w:rFonts w:ascii="Times New Roman" w:hAnsi="Times New Roman" w:cs="Times New Roman"/>
          <w:sz w:val="20"/>
          <w:szCs w:val="20"/>
          <w:rPrChange w:id="332" w:author="Lawlor,Kaitlyn T(student)" w:date="2017-05-07T04:28:00Z">
            <w:rPr>
              <w:rFonts w:ascii="Times New Roman" w:hAnsi="Times New Roman" w:cs="Times New Roman"/>
              <w:sz w:val="24"/>
              <w:szCs w:val="24"/>
            </w:rPr>
          </w:rPrChange>
        </w:rPr>
      </w:pPr>
      <w:r w:rsidRPr="007F67D8">
        <w:rPr>
          <w:rFonts w:ascii="Times New Roman" w:hAnsi="Times New Roman" w:cs="Times New Roman"/>
          <w:noProof/>
          <w:sz w:val="20"/>
          <w:szCs w:val="20"/>
          <w:rPrChange w:id="333" w:author="Lawlor,Kaitlyn T(student)" w:date="2017-05-07T04:28:00Z">
            <w:rPr>
              <w:rFonts w:ascii="Times New Roman" w:hAnsi="Times New Roman" w:cs="Times New Roman"/>
              <w:noProof/>
            </w:rPr>
          </w:rPrChange>
        </w:rPr>
        <w:drawing>
          <wp:inline distT="0" distB="0" distL="0" distR="0" wp14:anchorId="11F70312" wp14:editId="629E631D">
            <wp:extent cx="2285729" cy="1645920"/>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2285729" cy="1645920"/>
                    </a:xfrm>
                    <a:prstGeom prst="rect">
                      <a:avLst/>
                    </a:prstGeom>
                  </pic:spPr>
                </pic:pic>
              </a:graphicData>
            </a:graphic>
          </wp:inline>
        </w:drawing>
      </w:r>
    </w:p>
    <w:p w14:paraId="40C9E2E2" w14:textId="77777777" w:rsidR="00A95835" w:rsidRPr="007F67D8" w:rsidRDefault="00A95835" w:rsidP="00004706">
      <w:pPr>
        <w:tabs>
          <w:tab w:val="left" w:pos="900"/>
        </w:tabs>
        <w:spacing w:after="0"/>
        <w:jc w:val="center"/>
        <w:rPr>
          <w:rFonts w:ascii="Times New Roman" w:hAnsi="Times New Roman" w:cs="Times New Roman"/>
          <w:sz w:val="20"/>
          <w:szCs w:val="20"/>
          <w:rPrChange w:id="334" w:author="Lawlor,Kaitlyn T(student)" w:date="2017-05-07T04:28:00Z">
            <w:rPr>
              <w:rFonts w:ascii="Times New Roman" w:hAnsi="Times New Roman" w:cs="Times New Roman"/>
              <w:sz w:val="24"/>
              <w:szCs w:val="24"/>
            </w:rPr>
          </w:rPrChange>
        </w:rPr>
      </w:pPr>
    </w:p>
    <w:p w14:paraId="06686D3B" w14:textId="362AFB4E" w:rsidR="004047E8" w:rsidDel="007F67D8" w:rsidRDefault="004F5BFC" w:rsidP="007F67D8">
      <w:pPr>
        <w:tabs>
          <w:tab w:val="left" w:pos="900"/>
        </w:tabs>
        <w:spacing w:after="0"/>
        <w:jc w:val="center"/>
        <w:rPr>
          <w:del w:id="335" w:author="Lawlor,Kaitlyn T(student)" w:date="2017-05-07T04:30:00Z"/>
          <w:rFonts w:ascii="Times New Roman" w:hAnsi="Times New Roman" w:cs="Times New Roman"/>
          <w:noProof/>
          <w:sz w:val="20"/>
          <w:szCs w:val="20"/>
        </w:rPr>
        <w:pPrChange w:id="336" w:author="Lawlor,Kaitlyn T(student)" w:date="2017-05-07T04:30:00Z">
          <w:pPr>
            <w:tabs>
              <w:tab w:val="left" w:pos="900"/>
            </w:tabs>
            <w:spacing w:after="0"/>
            <w:jc w:val="center"/>
          </w:pPr>
        </w:pPrChange>
      </w:pPr>
      <w:r w:rsidRPr="007F67D8">
        <w:rPr>
          <w:rFonts w:ascii="Times New Roman" w:hAnsi="Times New Roman" w:cs="Times New Roman"/>
          <w:b/>
          <w:sz w:val="20"/>
          <w:szCs w:val="20"/>
          <w:rPrChange w:id="337" w:author="Lawlor,Kaitlyn T(student)" w:date="2017-05-07T04:28:00Z">
            <w:rPr>
              <w:rFonts w:ascii="Times New Roman" w:hAnsi="Times New Roman" w:cs="Times New Roman"/>
              <w:b/>
              <w:sz w:val="20"/>
              <w:szCs w:val="20"/>
            </w:rPr>
          </w:rPrChange>
        </w:rPr>
        <w:t xml:space="preserve">Figure </w:t>
      </w:r>
      <w:r w:rsidR="00004706" w:rsidRPr="007F67D8">
        <w:rPr>
          <w:rFonts w:ascii="Times New Roman" w:hAnsi="Times New Roman" w:cs="Times New Roman"/>
          <w:b/>
          <w:sz w:val="20"/>
          <w:szCs w:val="20"/>
          <w:rPrChange w:id="338" w:author="Lawlor,Kaitlyn T(student)" w:date="2017-05-07T04:28:00Z">
            <w:rPr>
              <w:rFonts w:ascii="Times New Roman" w:hAnsi="Times New Roman" w:cs="Times New Roman"/>
              <w:b/>
              <w:sz w:val="20"/>
              <w:szCs w:val="20"/>
            </w:rPr>
          </w:rPrChange>
        </w:rPr>
        <w:t>3</w:t>
      </w:r>
      <w:r w:rsidRPr="007F67D8">
        <w:rPr>
          <w:rFonts w:ascii="Times New Roman" w:hAnsi="Times New Roman" w:cs="Times New Roman"/>
          <w:sz w:val="20"/>
          <w:szCs w:val="20"/>
          <w:rPrChange w:id="339" w:author="Lawlor,Kaitlyn T(student)" w:date="2017-05-07T04:28:00Z">
            <w:rPr>
              <w:rFonts w:ascii="Times New Roman" w:hAnsi="Times New Roman" w:cs="Times New Roman"/>
              <w:sz w:val="20"/>
              <w:szCs w:val="20"/>
            </w:rPr>
          </w:rPrChange>
        </w:rPr>
        <w:t xml:space="preserve">: </w:t>
      </w:r>
      <w:r w:rsidR="001D035A" w:rsidRPr="007F67D8">
        <w:rPr>
          <w:rFonts w:ascii="Times New Roman" w:hAnsi="Times New Roman" w:cs="Times New Roman"/>
          <w:i/>
          <w:sz w:val="20"/>
          <w:szCs w:val="20"/>
          <w:rPrChange w:id="340" w:author="Lawlor,Kaitlyn T(student)" w:date="2017-05-07T04:28:00Z">
            <w:rPr>
              <w:rFonts w:ascii="Times New Roman" w:hAnsi="Times New Roman" w:cs="Times New Roman"/>
              <w:i/>
              <w:sz w:val="20"/>
              <w:szCs w:val="20"/>
            </w:rPr>
          </w:rPrChange>
        </w:rPr>
        <w:t xml:space="preserve">Bar chart </w:t>
      </w:r>
      <w:r w:rsidR="00BE0367" w:rsidRPr="007F67D8">
        <w:rPr>
          <w:rFonts w:ascii="Times New Roman" w:hAnsi="Times New Roman" w:cs="Times New Roman"/>
          <w:i/>
          <w:sz w:val="20"/>
          <w:szCs w:val="20"/>
          <w:rPrChange w:id="341" w:author="Lawlor,Kaitlyn T(student)" w:date="2017-05-07T04:28:00Z">
            <w:rPr>
              <w:rFonts w:ascii="Times New Roman" w:hAnsi="Times New Roman" w:cs="Times New Roman"/>
              <w:i/>
              <w:sz w:val="20"/>
              <w:szCs w:val="20"/>
            </w:rPr>
          </w:rPrChange>
        </w:rPr>
        <w:t>of the</w:t>
      </w:r>
      <w:r w:rsidR="001D035A" w:rsidRPr="007F67D8">
        <w:rPr>
          <w:rFonts w:ascii="Times New Roman" w:hAnsi="Times New Roman" w:cs="Times New Roman"/>
          <w:i/>
          <w:sz w:val="20"/>
          <w:szCs w:val="20"/>
          <w:rPrChange w:id="342" w:author="Lawlor,Kaitlyn T(student)" w:date="2017-05-07T04:28:00Z">
            <w:rPr>
              <w:rFonts w:ascii="Times New Roman" w:hAnsi="Times New Roman" w:cs="Times New Roman"/>
              <w:i/>
              <w:sz w:val="20"/>
              <w:szCs w:val="20"/>
            </w:rPr>
          </w:rPrChange>
        </w:rPr>
        <w:t xml:space="preserve"> proportion</w:t>
      </w:r>
      <w:r w:rsidR="00BE0367" w:rsidRPr="007F67D8">
        <w:rPr>
          <w:rFonts w:ascii="Times New Roman" w:hAnsi="Times New Roman" w:cs="Times New Roman"/>
          <w:i/>
          <w:sz w:val="20"/>
          <w:szCs w:val="20"/>
          <w:rPrChange w:id="343" w:author="Lawlor,Kaitlyn T(student)" w:date="2017-05-07T04:28:00Z">
            <w:rPr>
              <w:rFonts w:ascii="Times New Roman" w:hAnsi="Times New Roman" w:cs="Times New Roman"/>
              <w:i/>
              <w:sz w:val="20"/>
              <w:szCs w:val="20"/>
            </w:rPr>
          </w:rPrChange>
        </w:rPr>
        <w:t>s</w:t>
      </w:r>
      <w:r w:rsidR="001D035A" w:rsidRPr="007F67D8">
        <w:rPr>
          <w:rFonts w:ascii="Times New Roman" w:hAnsi="Times New Roman" w:cs="Times New Roman"/>
          <w:i/>
          <w:sz w:val="20"/>
          <w:szCs w:val="20"/>
          <w:rPrChange w:id="344" w:author="Lawlor,Kaitlyn T(student)" w:date="2017-05-07T04:28:00Z">
            <w:rPr>
              <w:rFonts w:ascii="Times New Roman" w:hAnsi="Times New Roman" w:cs="Times New Roman"/>
              <w:i/>
              <w:sz w:val="20"/>
              <w:szCs w:val="20"/>
            </w:rPr>
          </w:rPrChange>
        </w:rPr>
        <w:t xml:space="preserve"> of cat-related tweets by region on 2-23-2017.  Total of 567 tweets.</w:t>
      </w:r>
      <w:r w:rsidR="001D035A" w:rsidRPr="007F67D8">
        <w:rPr>
          <w:rFonts w:ascii="Times New Roman" w:hAnsi="Times New Roman" w:cs="Times New Roman"/>
          <w:sz w:val="20"/>
          <w:szCs w:val="20"/>
          <w:rPrChange w:id="345" w:author="Lawlor,Kaitlyn T(student)" w:date="2017-05-07T04:28:00Z">
            <w:rPr>
              <w:rFonts w:ascii="Times New Roman" w:hAnsi="Times New Roman" w:cs="Times New Roman"/>
              <w:sz w:val="20"/>
              <w:szCs w:val="20"/>
            </w:rPr>
          </w:rPrChange>
        </w:rPr>
        <w:t xml:space="preserve"> </w:t>
      </w:r>
    </w:p>
    <w:p w14:paraId="29F7AF36" w14:textId="77777777" w:rsidR="007F67D8" w:rsidRPr="007F67D8" w:rsidRDefault="007F67D8" w:rsidP="00004706">
      <w:pPr>
        <w:tabs>
          <w:tab w:val="left" w:pos="900"/>
        </w:tabs>
        <w:spacing w:after="0"/>
        <w:jc w:val="center"/>
        <w:rPr>
          <w:ins w:id="346" w:author="Lawlor,Kaitlyn T(student)" w:date="2017-05-07T04:30:00Z"/>
          <w:rFonts w:ascii="Times New Roman" w:hAnsi="Times New Roman" w:cs="Times New Roman"/>
          <w:sz w:val="20"/>
          <w:szCs w:val="20"/>
          <w:rPrChange w:id="347" w:author="Lawlor,Kaitlyn T(student)" w:date="2017-05-07T04:28:00Z">
            <w:rPr>
              <w:ins w:id="348" w:author="Lawlor,Kaitlyn T(student)" w:date="2017-05-07T04:30:00Z"/>
              <w:rFonts w:ascii="Times New Roman" w:hAnsi="Times New Roman" w:cs="Times New Roman"/>
              <w:sz w:val="20"/>
              <w:szCs w:val="20"/>
            </w:rPr>
          </w:rPrChange>
        </w:rPr>
      </w:pPr>
    </w:p>
    <w:p w14:paraId="6FD89CF1" w14:textId="77777777" w:rsidR="004F5BFC" w:rsidRPr="007F67D8" w:rsidDel="007F67D8" w:rsidRDefault="004F5BFC" w:rsidP="00004706">
      <w:pPr>
        <w:tabs>
          <w:tab w:val="left" w:pos="900"/>
        </w:tabs>
        <w:spacing w:after="0"/>
        <w:jc w:val="center"/>
        <w:rPr>
          <w:del w:id="349" w:author="Lawlor,Kaitlyn T(student)" w:date="2017-05-07T04:30:00Z"/>
          <w:rFonts w:ascii="Times New Roman" w:hAnsi="Times New Roman" w:cs="Times New Roman"/>
          <w:sz w:val="20"/>
          <w:szCs w:val="20"/>
          <w:rPrChange w:id="350" w:author="Lawlor,Kaitlyn T(student)" w:date="2017-05-07T04:28:00Z">
            <w:rPr>
              <w:del w:id="351" w:author="Lawlor,Kaitlyn T(student)" w:date="2017-05-07T04:30:00Z"/>
              <w:rFonts w:ascii="Times New Roman" w:hAnsi="Times New Roman" w:cs="Times New Roman"/>
              <w:sz w:val="24"/>
              <w:szCs w:val="24"/>
            </w:rPr>
          </w:rPrChange>
        </w:rPr>
      </w:pPr>
    </w:p>
    <w:p w14:paraId="6409A9C2" w14:textId="58BB8A38" w:rsidR="00A95835" w:rsidRPr="007F67D8" w:rsidRDefault="00673A3A" w:rsidP="007F67D8">
      <w:pPr>
        <w:tabs>
          <w:tab w:val="left" w:pos="900"/>
        </w:tabs>
        <w:spacing w:after="0"/>
        <w:jc w:val="center"/>
        <w:rPr>
          <w:rFonts w:ascii="Times New Roman" w:hAnsi="Times New Roman" w:cs="Times New Roman"/>
          <w:sz w:val="20"/>
          <w:szCs w:val="20"/>
          <w:rPrChange w:id="352" w:author="Lawlor,Kaitlyn T(student)" w:date="2017-05-07T04:28:00Z">
            <w:rPr>
              <w:rFonts w:ascii="Times New Roman" w:hAnsi="Times New Roman" w:cs="Times New Roman"/>
              <w:sz w:val="24"/>
              <w:szCs w:val="24"/>
            </w:rPr>
          </w:rPrChange>
        </w:rPr>
        <w:pPrChange w:id="353" w:author="Lawlor,Kaitlyn T(student)" w:date="2017-05-07T04:30:00Z">
          <w:pPr>
            <w:tabs>
              <w:tab w:val="left" w:pos="900"/>
            </w:tabs>
            <w:spacing w:after="0"/>
            <w:jc w:val="center"/>
          </w:pPr>
        </w:pPrChange>
      </w:pPr>
      <w:r w:rsidRPr="007F67D8">
        <w:rPr>
          <w:rFonts w:ascii="Times New Roman" w:hAnsi="Times New Roman" w:cs="Times New Roman"/>
          <w:noProof/>
          <w:sz w:val="20"/>
          <w:szCs w:val="20"/>
          <w:rPrChange w:id="354" w:author="Lawlor,Kaitlyn T(student)" w:date="2017-05-07T04:28:00Z">
            <w:rPr>
              <w:rFonts w:ascii="Times New Roman" w:hAnsi="Times New Roman" w:cs="Times New Roman"/>
              <w:noProof/>
            </w:rPr>
          </w:rPrChange>
        </w:rPr>
        <w:t xml:space="preserve"> </w:t>
      </w:r>
      <w:r w:rsidRPr="007F67D8">
        <w:rPr>
          <w:rFonts w:ascii="Times New Roman" w:hAnsi="Times New Roman" w:cs="Times New Roman"/>
          <w:noProof/>
          <w:sz w:val="20"/>
          <w:szCs w:val="20"/>
          <w:rPrChange w:id="355" w:author="Lawlor,Kaitlyn T(student)" w:date="2017-05-07T04:28:00Z">
            <w:rPr>
              <w:rFonts w:ascii="Times New Roman" w:hAnsi="Times New Roman" w:cs="Times New Roman"/>
              <w:noProof/>
            </w:rPr>
          </w:rPrChange>
        </w:rPr>
        <w:drawing>
          <wp:inline distT="0" distB="0" distL="0" distR="0" wp14:anchorId="21AA5CFF" wp14:editId="1E39E95E">
            <wp:extent cx="2929492" cy="1890712"/>
            <wp:effectExtent l="0" t="0" r="444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2937425" cy="1895832"/>
                    </a:xfrm>
                    <a:prstGeom prst="rect">
                      <a:avLst/>
                    </a:prstGeom>
                  </pic:spPr>
                </pic:pic>
              </a:graphicData>
            </a:graphic>
          </wp:inline>
        </w:drawing>
      </w:r>
    </w:p>
    <w:p w14:paraId="06215E0A" w14:textId="77777777" w:rsidR="00CE19B9" w:rsidRPr="007F67D8" w:rsidRDefault="00A95835" w:rsidP="00004706">
      <w:pPr>
        <w:tabs>
          <w:tab w:val="left" w:pos="900"/>
        </w:tabs>
        <w:spacing w:after="0"/>
        <w:jc w:val="center"/>
        <w:rPr>
          <w:rFonts w:ascii="Times New Roman" w:hAnsi="Times New Roman" w:cs="Times New Roman"/>
          <w:sz w:val="20"/>
          <w:szCs w:val="20"/>
          <w:rPrChange w:id="356" w:author="Lawlor,Kaitlyn T(student)" w:date="2017-05-07T04:28:00Z">
            <w:rPr>
              <w:rFonts w:ascii="Times New Roman" w:hAnsi="Times New Roman" w:cs="Times New Roman"/>
              <w:sz w:val="20"/>
              <w:szCs w:val="20"/>
            </w:rPr>
          </w:rPrChange>
        </w:rPr>
      </w:pPr>
      <w:r w:rsidRPr="007F67D8">
        <w:rPr>
          <w:rFonts w:ascii="Times New Roman" w:hAnsi="Times New Roman" w:cs="Times New Roman"/>
          <w:b/>
          <w:sz w:val="20"/>
          <w:szCs w:val="20"/>
          <w:rPrChange w:id="357" w:author="Lawlor,Kaitlyn T(student)" w:date="2017-05-07T04:28:00Z">
            <w:rPr>
              <w:rFonts w:ascii="Times New Roman" w:hAnsi="Times New Roman" w:cs="Times New Roman"/>
              <w:b/>
              <w:sz w:val="20"/>
              <w:szCs w:val="20"/>
            </w:rPr>
          </w:rPrChange>
        </w:rPr>
        <w:t xml:space="preserve">Figure </w:t>
      </w:r>
      <w:r w:rsidR="00004706" w:rsidRPr="007F67D8">
        <w:rPr>
          <w:rFonts w:ascii="Times New Roman" w:hAnsi="Times New Roman" w:cs="Times New Roman"/>
          <w:b/>
          <w:sz w:val="20"/>
          <w:szCs w:val="20"/>
          <w:rPrChange w:id="358" w:author="Lawlor,Kaitlyn T(student)" w:date="2017-05-07T04:28:00Z">
            <w:rPr>
              <w:rFonts w:ascii="Times New Roman" w:hAnsi="Times New Roman" w:cs="Times New Roman"/>
              <w:b/>
              <w:sz w:val="20"/>
              <w:szCs w:val="20"/>
            </w:rPr>
          </w:rPrChange>
        </w:rPr>
        <w:t>4</w:t>
      </w:r>
      <w:r w:rsidRPr="007F67D8">
        <w:rPr>
          <w:rFonts w:ascii="Times New Roman" w:hAnsi="Times New Roman" w:cs="Times New Roman"/>
          <w:sz w:val="20"/>
          <w:szCs w:val="20"/>
          <w:rPrChange w:id="359" w:author="Lawlor,Kaitlyn T(student)" w:date="2017-05-07T04:28:00Z">
            <w:rPr>
              <w:rFonts w:ascii="Times New Roman" w:hAnsi="Times New Roman" w:cs="Times New Roman"/>
              <w:sz w:val="20"/>
              <w:szCs w:val="20"/>
            </w:rPr>
          </w:rPrChange>
        </w:rPr>
        <w:t>:</w:t>
      </w:r>
      <w:r w:rsidR="00CE19B9" w:rsidRPr="007F67D8">
        <w:rPr>
          <w:rFonts w:ascii="Times New Roman" w:hAnsi="Times New Roman" w:cs="Times New Roman"/>
          <w:sz w:val="20"/>
          <w:szCs w:val="20"/>
          <w:rPrChange w:id="360" w:author="Lawlor,Kaitlyn T(student)" w:date="2017-05-07T04:28:00Z">
            <w:rPr>
              <w:rFonts w:ascii="Times New Roman" w:hAnsi="Times New Roman" w:cs="Times New Roman"/>
              <w:sz w:val="20"/>
              <w:szCs w:val="20"/>
            </w:rPr>
          </w:rPrChange>
        </w:rPr>
        <w:t xml:space="preserve"> </w:t>
      </w:r>
      <w:r w:rsidR="00CE19B9" w:rsidRPr="007F67D8">
        <w:rPr>
          <w:rFonts w:ascii="Times New Roman" w:hAnsi="Times New Roman" w:cs="Times New Roman"/>
          <w:i/>
          <w:sz w:val="20"/>
          <w:szCs w:val="20"/>
          <w:rPrChange w:id="361" w:author="Lawlor,Kaitlyn T(student)" w:date="2017-05-07T04:28:00Z">
            <w:rPr>
              <w:rFonts w:ascii="Times New Roman" w:hAnsi="Times New Roman" w:cs="Times New Roman"/>
              <w:i/>
              <w:sz w:val="20"/>
              <w:szCs w:val="20"/>
            </w:rPr>
          </w:rPrChange>
        </w:rPr>
        <w:t>Percentages of cat-related tweets across region by day.</w:t>
      </w:r>
    </w:p>
    <w:p w14:paraId="2238B841" w14:textId="77777777" w:rsidR="00CE19B9" w:rsidRPr="007F67D8" w:rsidRDefault="00CE19B9" w:rsidP="00004706">
      <w:pPr>
        <w:tabs>
          <w:tab w:val="left" w:pos="900"/>
        </w:tabs>
        <w:spacing w:after="0"/>
        <w:jc w:val="center"/>
        <w:rPr>
          <w:rFonts w:ascii="Times New Roman" w:hAnsi="Times New Roman" w:cs="Times New Roman"/>
          <w:sz w:val="20"/>
          <w:szCs w:val="20"/>
          <w:rPrChange w:id="362" w:author="Lawlor,Kaitlyn T(student)" w:date="2017-05-07T04:28:00Z">
            <w:rPr>
              <w:rFonts w:ascii="Times New Roman" w:hAnsi="Times New Roman" w:cs="Times New Roman"/>
              <w:sz w:val="20"/>
              <w:szCs w:val="20"/>
            </w:rPr>
          </w:rPrChange>
        </w:rPr>
      </w:pPr>
    </w:p>
    <w:p w14:paraId="1CBB3FC7" w14:textId="476CDF15" w:rsidR="00CE19B9" w:rsidRPr="007F67D8" w:rsidRDefault="00597272" w:rsidP="00004706">
      <w:pPr>
        <w:tabs>
          <w:tab w:val="left" w:pos="900"/>
        </w:tabs>
        <w:spacing w:after="0"/>
        <w:jc w:val="center"/>
        <w:rPr>
          <w:rFonts w:ascii="Times New Roman" w:hAnsi="Times New Roman" w:cs="Times New Roman"/>
          <w:sz w:val="20"/>
          <w:szCs w:val="20"/>
          <w:rPrChange w:id="363" w:author="Lawlor,Kaitlyn T(student)" w:date="2017-05-07T04:28:00Z">
            <w:rPr>
              <w:rFonts w:ascii="Times New Roman" w:hAnsi="Times New Roman" w:cs="Times New Roman"/>
              <w:sz w:val="20"/>
              <w:szCs w:val="20"/>
            </w:rPr>
          </w:rPrChange>
        </w:rPr>
      </w:pPr>
      <w:r w:rsidRPr="007F67D8">
        <w:rPr>
          <w:rFonts w:ascii="Times New Roman" w:hAnsi="Times New Roman" w:cs="Times New Roman"/>
          <w:noProof/>
          <w:sz w:val="20"/>
          <w:szCs w:val="20"/>
          <w:rPrChange w:id="364" w:author="Lawlor,Kaitlyn T(student)" w:date="2017-05-07T04:28:00Z">
            <w:rPr>
              <w:rFonts w:ascii="Times New Roman" w:hAnsi="Times New Roman" w:cs="Times New Roman"/>
              <w:noProof/>
            </w:rPr>
          </w:rPrChange>
        </w:rPr>
        <w:drawing>
          <wp:inline distT="0" distB="0" distL="0" distR="0" wp14:anchorId="36B6F342" wp14:editId="3A2EAC72">
            <wp:extent cx="3613638" cy="2057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3638" cy="2057400"/>
                    </a:xfrm>
                    <a:prstGeom prst="rect">
                      <a:avLst/>
                    </a:prstGeom>
                  </pic:spPr>
                </pic:pic>
              </a:graphicData>
            </a:graphic>
          </wp:inline>
        </w:drawing>
      </w:r>
    </w:p>
    <w:p w14:paraId="683353A6" w14:textId="31E2D830" w:rsidR="00CE19B9" w:rsidRPr="007F67D8" w:rsidRDefault="00CE19B9" w:rsidP="00CE19B9">
      <w:pPr>
        <w:tabs>
          <w:tab w:val="left" w:pos="900"/>
        </w:tabs>
        <w:spacing w:after="0"/>
        <w:jc w:val="center"/>
        <w:rPr>
          <w:rFonts w:ascii="Times New Roman" w:hAnsi="Times New Roman" w:cs="Times New Roman"/>
          <w:i/>
          <w:sz w:val="20"/>
          <w:szCs w:val="20"/>
          <w:rPrChange w:id="365" w:author="Lawlor,Kaitlyn T(student)" w:date="2017-05-07T04:28:00Z">
            <w:rPr>
              <w:rFonts w:ascii="Times New Roman" w:hAnsi="Times New Roman" w:cs="Times New Roman"/>
              <w:i/>
              <w:sz w:val="20"/>
              <w:szCs w:val="20"/>
            </w:rPr>
          </w:rPrChange>
        </w:rPr>
      </w:pPr>
      <w:r w:rsidRPr="007F67D8">
        <w:rPr>
          <w:rFonts w:ascii="Times New Roman" w:hAnsi="Times New Roman" w:cs="Times New Roman"/>
          <w:b/>
          <w:sz w:val="20"/>
          <w:szCs w:val="20"/>
          <w:rPrChange w:id="366" w:author="Lawlor,Kaitlyn T(student)" w:date="2017-05-07T04:28:00Z">
            <w:rPr>
              <w:rFonts w:ascii="Times New Roman" w:hAnsi="Times New Roman" w:cs="Times New Roman"/>
              <w:b/>
              <w:sz w:val="20"/>
              <w:szCs w:val="20"/>
            </w:rPr>
          </w:rPrChange>
        </w:rPr>
        <w:t>Figure 5</w:t>
      </w:r>
      <w:r w:rsidRPr="007F67D8">
        <w:rPr>
          <w:rFonts w:ascii="Times New Roman" w:hAnsi="Times New Roman" w:cs="Times New Roman"/>
          <w:sz w:val="20"/>
          <w:szCs w:val="20"/>
          <w:rPrChange w:id="367" w:author="Lawlor,Kaitlyn T(student)" w:date="2017-05-07T04:28:00Z">
            <w:rPr>
              <w:rFonts w:ascii="Times New Roman" w:hAnsi="Times New Roman" w:cs="Times New Roman"/>
              <w:sz w:val="20"/>
              <w:szCs w:val="20"/>
            </w:rPr>
          </w:rPrChange>
        </w:rPr>
        <w:t xml:space="preserve">: </w:t>
      </w:r>
      <w:r w:rsidRPr="007F67D8">
        <w:rPr>
          <w:rFonts w:ascii="Times New Roman" w:hAnsi="Times New Roman" w:cs="Times New Roman"/>
          <w:i/>
          <w:sz w:val="20"/>
          <w:szCs w:val="20"/>
          <w:rPrChange w:id="368" w:author="Lawlor,Kaitlyn T(student)" w:date="2017-05-07T04:28:00Z">
            <w:rPr>
              <w:rFonts w:ascii="Times New Roman" w:hAnsi="Times New Roman" w:cs="Times New Roman"/>
              <w:i/>
              <w:sz w:val="20"/>
              <w:szCs w:val="20"/>
            </w:rPr>
          </w:rPrChange>
        </w:rPr>
        <w:t>Tweets per state on February 21, 2017.</w:t>
      </w:r>
      <w:r w:rsidR="00BE0367" w:rsidRPr="007F67D8">
        <w:rPr>
          <w:rFonts w:ascii="Times New Roman" w:hAnsi="Times New Roman" w:cs="Times New Roman"/>
          <w:sz w:val="20"/>
          <w:szCs w:val="20"/>
          <w:rPrChange w:id="369" w:author="Lawlor,Kaitlyn T(student)" w:date="2017-05-07T04:28:00Z">
            <w:rPr>
              <w:rFonts w:ascii="Times New Roman" w:hAnsi="Times New Roman" w:cs="Times New Roman"/>
              <w:sz w:val="20"/>
              <w:szCs w:val="20"/>
            </w:rPr>
          </w:rPrChange>
        </w:rPr>
        <w:t xml:space="preserve">  </w:t>
      </w:r>
      <w:r w:rsidR="00BE0367" w:rsidRPr="007F67D8">
        <w:rPr>
          <w:rFonts w:ascii="Times New Roman" w:hAnsi="Times New Roman" w:cs="Times New Roman"/>
          <w:i/>
          <w:sz w:val="20"/>
          <w:szCs w:val="20"/>
          <w:rPrChange w:id="370" w:author="Lawlor,Kaitlyn T(student)" w:date="2017-05-07T04:28:00Z">
            <w:rPr>
              <w:rFonts w:ascii="Times New Roman" w:hAnsi="Times New Roman" w:cs="Times New Roman"/>
              <w:i/>
              <w:sz w:val="20"/>
              <w:szCs w:val="20"/>
            </w:rPr>
          </w:rPrChange>
        </w:rPr>
        <w:t>Each point represents one tweet.</w:t>
      </w:r>
    </w:p>
    <w:p w14:paraId="20C81010" w14:textId="77777777" w:rsidR="00CE19B9" w:rsidRPr="007F67D8" w:rsidRDefault="00CE19B9" w:rsidP="00004706">
      <w:pPr>
        <w:tabs>
          <w:tab w:val="left" w:pos="900"/>
        </w:tabs>
        <w:spacing w:after="0"/>
        <w:jc w:val="center"/>
        <w:rPr>
          <w:rFonts w:ascii="Times New Roman" w:hAnsi="Times New Roman" w:cs="Times New Roman"/>
          <w:sz w:val="20"/>
          <w:szCs w:val="20"/>
          <w:rPrChange w:id="371" w:author="Lawlor,Kaitlyn T(student)" w:date="2017-05-07T04:28:00Z">
            <w:rPr>
              <w:rFonts w:ascii="Times New Roman" w:hAnsi="Times New Roman" w:cs="Times New Roman"/>
              <w:sz w:val="20"/>
              <w:szCs w:val="20"/>
            </w:rPr>
          </w:rPrChange>
        </w:rPr>
      </w:pPr>
    </w:p>
    <w:p w14:paraId="2A6DCEEA" w14:textId="32F3A9CB" w:rsidR="00CE19B9" w:rsidRPr="007F67D8" w:rsidRDefault="00597272" w:rsidP="00004706">
      <w:pPr>
        <w:tabs>
          <w:tab w:val="left" w:pos="900"/>
        </w:tabs>
        <w:spacing w:after="0"/>
        <w:jc w:val="center"/>
        <w:rPr>
          <w:rFonts w:ascii="Times New Roman" w:hAnsi="Times New Roman" w:cs="Times New Roman"/>
          <w:sz w:val="20"/>
          <w:szCs w:val="20"/>
          <w:rPrChange w:id="372" w:author="Lawlor,Kaitlyn T(student)" w:date="2017-05-07T04:28:00Z">
            <w:rPr>
              <w:rFonts w:ascii="Times New Roman" w:hAnsi="Times New Roman" w:cs="Times New Roman"/>
              <w:sz w:val="20"/>
              <w:szCs w:val="20"/>
            </w:rPr>
          </w:rPrChange>
        </w:rPr>
      </w:pPr>
      <w:r w:rsidRPr="007F67D8">
        <w:rPr>
          <w:rFonts w:ascii="Times New Roman" w:hAnsi="Times New Roman" w:cs="Times New Roman"/>
          <w:noProof/>
          <w:sz w:val="20"/>
          <w:szCs w:val="20"/>
          <w:rPrChange w:id="373" w:author="Lawlor,Kaitlyn T(student)" w:date="2017-05-07T04:28:00Z">
            <w:rPr>
              <w:rFonts w:ascii="Times New Roman" w:hAnsi="Times New Roman" w:cs="Times New Roman"/>
              <w:noProof/>
            </w:rPr>
          </w:rPrChange>
        </w:rPr>
        <w:drawing>
          <wp:inline distT="0" distB="0" distL="0" distR="0" wp14:anchorId="48C5A830" wp14:editId="22DF5164">
            <wp:extent cx="3482789" cy="20574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789" cy="2057400"/>
                    </a:xfrm>
                    <a:prstGeom prst="rect">
                      <a:avLst/>
                    </a:prstGeom>
                  </pic:spPr>
                </pic:pic>
              </a:graphicData>
            </a:graphic>
          </wp:inline>
        </w:drawing>
      </w:r>
    </w:p>
    <w:p w14:paraId="51A7B010" w14:textId="5474AEB1" w:rsidR="00CE19B9" w:rsidRPr="007F67D8" w:rsidRDefault="00CE19B9" w:rsidP="00CE19B9">
      <w:pPr>
        <w:tabs>
          <w:tab w:val="left" w:pos="900"/>
        </w:tabs>
        <w:spacing w:after="0"/>
        <w:jc w:val="center"/>
        <w:rPr>
          <w:rFonts w:ascii="Times New Roman" w:hAnsi="Times New Roman" w:cs="Times New Roman"/>
          <w:sz w:val="20"/>
          <w:szCs w:val="20"/>
          <w:rPrChange w:id="374" w:author="Lawlor,Kaitlyn T(student)" w:date="2017-05-07T04:28:00Z">
            <w:rPr>
              <w:rFonts w:ascii="Times New Roman" w:hAnsi="Times New Roman" w:cs="Times New Roman"/>
              <w:sz w:val="20"/>
              <w:szCs w:val="20"/>
            </w:rPr>
          </w:rPrChange>
        </w:rPr>
      </w:pPr>
      <w:r w:rsidRPr="007F67D8">
        <w:rPr>
          <w:rFonts w:ascii="Times New Roman" w:hAnsi="Times New Roman" w:cs="Times New Roman"/>
          <w:b/>
          <w:sz w:val="20"/>
          <w:szCs w:val="20"/>
          <w:rPrChange w:id="375" w:author="Lawlor,Kaitlyn T(student)" w:date="2017-05-07T04:28:00Z">
            <w:rPr>
              <w:rFonts w:ascii="Times New Roman" w:hAnsi="Times New Roman" w:cs="Times New Roman"/>
              <w:b/>
              <w:sz w:val="20"/>
              <w:szCs w:val="20"/>
            </w:rPr>
          </w:rPrChange>
        </w:rPr>
        <w:t>Figure 6</w:t>
      </w:r>
      <w:r w:rsidRPr="007F67D8">
        <w:rPr>
          <w:rFonts w:ascii="Times New Roman" w:hAnsi="Times New Roman" w:cs="Times New Roman"/>
          <w:sz w:val="20"/>
          <w:szCs w:val="20"/>
          <w:rPrChange w:id="376" w:author="Lawlor,Kaitlyn T(student)" w:date="2017-05-07T04:28:00Z">
            <w:rPr>
              <w:rFonts w:ascii="Times New Roman" w:hAnsi="Times New Roman" w:cs="Times New Roman"/>
              <w:sz w:val="20"/>
              <w:szCs w:val="20"/>
            </w:rPr>
          </w:rPrChange>
        </w:rPr>
        <w:t xml:space="preserve">: </w:t>
      </w:r>
      <w:r w:rsidRPr="007F67D8">
        <w:rPr>
          <w:rFonts w:ascii="Times New Roman" w:hAnsi="Times New Roman" w:cs="Times New Roman"/>
          <w:i/>
          <w:sz w:val="20"/>
          <w:szCs w:val="20"/>
          <w:rPrChange w:id="377" w:author="Lawlor,Kaitlyn T(student)" w:date="2017-05-07T04:28:00Z">
            <w:rPr>
              <w:rFonts w:ascii="Times New Roman" w:hAnsi="Times New Roman" w:cs="Times New Roman"/>
              <w:i/>
              <w:sz w:val="20"/>
              <w:szCs w:val="20"/>
            </w:rPr>
          </w:rPrChange>
        </w:rPr>
        <w:t>Tweets per st</w:t>
      </w:r>
      <w:r w:rsidR="00597272" w:rsidRPr="007F67D8">
        <w:rPr>
          <w:rFonts w:ascii="Times New Roman" w:hAnsi="Times New Roman" w:cs="Times New Roman"/>
          <w:i/>
          <w:sz w:val="20"/>
          <w:szCs w:val="20"/>
          <w:rPrChange w:id="378" w:author="Lawlor,Kaitlyn T(student)" w:date="2017-05-07T04:28:00Z">
            <w:rPr>
              <w:rFonts w:ascii="Times New Roman" w:hAnsi="Times New Roman" w:cs="Times New Roman"/>
              <w:i/>
              <w:sz w:val="20"/>
              <w:szCs w:val="20"/>
            </w:rPr>
          </w:rPrChange>
        </w:rPr>
        <w:t>ate on February 23</w:t>
      </w:r>
      <w:r w:rsidRPr="007F67D8">
        <w:rPr>
          <w:rFonts w:ascii="Times New Roman" w:hAnsi="Times New Roman" w:cs="Times New Roman"/>
          <w:i/>
          <w:sz w:val="20"/>
          <w:szCs w:val="20"/>
          <w:rPrChange w:id="379" w:author="Lawlor,Kaitlyn T(student)" w:date="2017-05-07T04:28:00Z">
            <w:rPr>
              <w:rFonts w:ascii="Times New Roman" w:hAnsi="Times New Roman" w:cs="Times New Roman"/>
              <w:i/>
              <w:sz w:val="20"/>
              <w:szCs w:val="20"/>
            </w:rPr>
          </w:rPrChange>
        </w:rPr>
        <w:t>, 2017.</w:t>
      </w:r>
      <w:r w:rsidR="00BE0367" w:rsidRPr="007F67D8">
        <w:rPr>
          <w:rFonts w:ascii="Times New Roman" w:hAnsi="Times New Roman" w:cs="Times New Roman"/>
          <w:i/>
          <w:sz w:val="20"/>
          <w:szCs w:val="20"/>
          <w:rPrChange w:id="380" w:author="Lawlor,Kaitlyn T(student)" w:date="2017-05-07T04:28:00Z">
            <w:rPr>
              <w:rFonts w:ascii="Times New Roman" w:hAnsi="Times New Roman" w:cs="Times New Roman"/>
              <w:i/>
              <w:sz w:val="20"/>
              <w:szCs w:val="20"/>
            </w:rPr>
          </w:rPrChange>
        </w:rPr>
        <w:t xml:space="preserve">  Each point represents one tweet.</w:t>
      </w:r>
    </w:p>
    <w:p w14:paraId="61C25A01" w14:textId="4084EDAB" w:rsidR="00A95835" w:rsidRPr="007F67D8" w:rsidRDefault="00A95835" w:rsidP="00004706">
      <w:pPr>
        <w:tabs>
          <w:tab w:val="left" w:pos="900"/>
        </w:tabs>
        <w:spacing w:after="0"/>
        <w:jc w:val="center"/>
        <w:rPr>
          <w:rFonts w:ascii="Times New Roman" w:hAnsi="Times New Roman" w:cs="Times New Roman"/>
          <w:sz w:val="20"/>
          <w:szCs w:val="20"/>
          <w:rPrChange w:id="381" w:author="Lawlor,Kaitlyn T(student)" w:date="2017-05-07T04:28:00Z">
            <w:rPr>
              <w:rFonts w:ascii="Times New Roman" w:hAnsi="Times New Roman" w:cs="Times New Roman"/>
              <w:sz w:val="20"/>
              <w:szCs w:val="20"/>
            </w:rPr>
          </w:rPrChange>
        </w:rPr>
      </w:pPr>
    </w:p>
    <w:p w14:paraId="122CC20F" w14:textId="469E8566" w:rsidR="0017771B" w:rsidRPr="007F67D8" w:rsidRDefault="00BA7747" w:rsidP="009D03F6">
      <w:pPr>
        <w:tabs>
          <w:tab w:val="left" w:pos="900"/>
        </w:tabs>
        <w:spacing w:after="0"/>
        <w:rPr>
          <w:rFonts w:ascii="Times New Roman" w:hAnsi="Times New Roman" w:cs="Times New Roman"/>
          <w:sz w:val="20"/>
          <w:szCs w:val="20"/>
          <w:rPrChange w:id="382"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383" w:author="Lawlor,Kaitlyn T(student)" w:date="2017-05-07T04:28:00Z">
            <w:rPr>
              <w:rFonts w:ascii="Times New Roman" w:hAnsi="Times New Roman" w:cs="Times New Roman"/>
              <w:sz w:val="24"/>
              <w:szCs w:val="24"/>
            </w:rPr>
          </w:rPrChange>
        </w:rPr>
        <w:t xml:space="preserve">As seen in </w:t>
      </w:r>
      <w:r w:rsidRPr="007F67D8">
        <w:rPr>
          <w:rFonts w:ascii="Times New Roman" w:hAnsi="Times New Roman" w:cs="Times New Roman"/>
          <w:b/>
          <w:sz w:val="20"/>
          <w:szCs w:val="20"/>
          <w:rPrChange w:id="384" w:author="Lawlor,Kaitlyn T(student)" w:date="2017-05-07T04:28:00Z">
            <w:rPr>
              <w:rFonts w:ascii="Times New Roman" w:hAnsi="Times New Roman" w:cs="Times New Roman"/>
              <w:b/>
              <w:sz w:val="24"/>
              <w:szCs w:val="24"/>
            </w:rPr>
          </w:rPrChange>
        </w:rPr>
        <w:t>Figure 2</w:t>
      </w:r>
      <w:r w:rsidRPr="007F67D8">
        <w:rPr>
          <w:rFonts w:ascii="Times New Roman" w:hAnsi="Times New Roman" w:cs="Times New Roman"/>
          <w:sz w:val="20"/>
          <w:szCs w:val="20"/>
          <w:rPrChange w:id="385" w:author="Lawlor,Kaitlyn T(student)" w:date="2017-05-07T04:28:00Z">
            <w:rPr>
              <w:rFonts w:ascii="Times New Roman" w:hAnsi="Times New Roman" w:cs="Times New Roman"/>
              <w:sz w:val="24"/>
              <w:szCs w:val="24"/>
            </w:rPr>
          </w:rPrChange>
        </w:rPr>
        <w:t>, the region with the highest proportion of cat-r</w:t>
      </w:r>
      <w:r w:rsidR="0017771B" w:rsidRPr="007F67D8">
        <w:rPr>
          <w:rFonts w:ascii="Times New Roman" w:hAnsi="Times New Roman" w:cs="Times New Roman"/>
          <w:sz w:val="20"/>
          <w:szCs w:val="20"/>
          <w:rPrChange w:id="386" w:author="Lawlor,Kaitlyn T(student)" w:date="2017-05-07T04:28:00Z">
            <w:rPr>
              <w:rFonts w:ascii="Times New Roman" w:hAnsi="Times New Roman" w:cs="Times New Roman"/>
              <w:sz w:val="24"/>
              <w:szCs w:val="24"/>
            </w:rPr>
          </w:rPrChange>
        </w:rPr>
        <w:t xml:space="preserve">elated tweets is the West, with </w:t>
      </w:r>
      <w:r w:rsidRPr="007F67D8">
        <w:rPr>
          <w:rFonts w:ascii="Times New Roman" w:hAnsi="Times New Roman" w:cs="Times New Roman"/>
          <w:sz w:val="20"/>
          <w:szCs w:val="20"/>
          <w:rPrChange w:id="387" w:author="Lawlor,Kaitlyn T(student)" w:date="2017-05-07T04:28:00Z">
            <w:rPr>
              <w:rFonts w:ascii="Times New Roman" w:hAnsi="Times New Roman" w:cs="Times New Roman"/>
              <w:sz w:val="24"/>
              <w:szCs w:val="24"/>
            </w:rPr>
          </w:rPrChange>
        </w:rPr>
        <w:t xml:space="preserve">a percentage of 23.3%.  In </w:t>
      </w:r>
      <w:r w:rsidRPr="007F67D8">
        <w:rPr>
          <w:rFonts w:ascii="Times New Roman" w:hAnsi="Times New Roman" w:cs="Times New Roman"/>
          <w:b/>
          <w:sz w:val="20"/>
          <w:szCs w:val="20"/>
          <w:rPrChange w:id="388" w:author="Lawlor,Kaitlyn T(student)" w:date="2017-05-07T04:28:00Z">
            <w:rPr>
              <w:rFonts w:ascii="Times New Roman" w:hAnsi="Times New Roman" w:cs="Times New Roman"/>
              <w:b/>
              <w:sz w:val="24"/>
              <w:szCs w:val="24"/>
            </w:rPr>
          </w:rPrChange>
        </w:rPr>
        <w:t>Figure 3</w:t>
      </w:r>
      <w:r w:rsidRPr="007F67D8">
        <w:rPr>
          <w:rFonts w:ascii="Times New Roman" w:hAnsi="Times New Roman" w:cs="Times New Roman"/>
          <w:sz w:val="20"/>
          <w:szCs w:val="20"/>
          <w:rPrChange w:id="389" w:author="Lawlor,Kaitlyn T(student)" w:date="2017-05-07T04:28:00Z">
            <w:rPr>
              <w:rFonts w:ascii="Times New Roman" w:hAnsi="Times New Roman" w:cs="Times New Roman"/>
              <w:sz w:val="24"/>
              <w:szCs w:val="24"/>
            </w:rPr>
          </w:rPrChange>
        </w:rPr>
        <w:t>, the West is still the region with the highest proportion of cat-related tweets—27.</w:t>
      </w:r>
      <w:r w:rsidR="009867E4" w:rsidRPr="007F67D8">
        <w:rPr>
          <w:rFonts w:ascii="Times New Roman" w:hAnsi="Times New Roman" w:cs="Times New Roman"/>
          <w:sz w:val="20"/>
          <w:szCs w:val="20"/>
          <w:rPrChange w:id="390" w:author="Lawlor,Kaitlyn T(student)" w:date="2017-05-07T04:28:00Z">
            <w:rPr>
              <w:rFonts w:ascii="Times New Roman" w:hAnsi="Times New Roman" w:cs="Times New Roman"/>
              <w:sz w:val="24"/>
              <w:szCs w:val="24"/>
            </w:rPr>
          </w:rPrChange>
        </w:rPr>
        <w:t xml:space="preserve">39%.  </w:t>
      </w:r>
      <w:r w:rsidRPr="007F67D8">
        <w:rPr>
          <w:rFonts w:ascii="Times New Roman" w:hAnsi="Times New Roman" w:cs="Times New Roman"/>
          <w:sz w:val="20"/>
          <w:szCs w:val="20"/>
          <w:rPrChange w:id="391" w:author="Lawlor,Kaitlyn T(student)" w:date="2017-05-07T04:28:00Z">
            <w:rPr>
              <w:rFonts w:ascii="Times New Roman" w:hAnsi="Times New Roman" w:cs="Times New Roman"/>
              <w:sz w:val="24"/>
              <w:szCs w:val="24"/>
            </w:rPr>
          </w:rPrChange>
        </w:rPr>
        <w:t>There is a 4.09% difference in the percentage of cat-related tweets for the West between</w:t>
      </w:r>
      <w:r w:rsidR="009867E4" w:rsidRPr="007F67D8">
        <w:rPr>
          <w:rFonts w:ascii="Times New Roman" w:hAnsi="Times New Roman" w:cs="Times New Roman"/>
          <w:sz w:val="20"/>
          <w:szCs w:val="20"/>
          <w:rPrChange w:id="392" w:author="Lawlor,Kaitlyn T(student)" w:date="2017-05-07T04:28:00Z">
            <w:rPr>
              <w:rFonts w:ascii="Times New Roman" w:hAnsi="Times New Roman" w:cs="Times New Roman"/>
              <w:sz w:val="24"/>
              <w:szCs w:val="24"/>
            </w:rPr>
          </w:rPrChange>
        </w:rPr>
        <w:t xml:space="preserve"> February 21, 2017 and February 23, 2017.  This variance can be observed in </w:t>
      </w:r>
      <w:r w:rsidR="009867E4" w:rsidRPr="007F67D8">
        <w:rPr>
          <w:rFonts w:ascii="Times New Roman" w:hAnsi="Times New Roman" w:cs="Times New Roman"/>
          <w:b/>
          <w:sz w:val="20"/>
          <w:szCs w:val="20"/>
          <w:rPrChange w:id="393" w:author="Lawlor,Kaitlyn T(student)" w:date="2017-05-07T04:28:00Z">
            <w:rPr>
              <w:rFonts w:ascii="Times New Roman" w:hAnsi="Times New Roman" w:cs="Times New Roman"/>
              <w:b/>
              <w:sz w:val="24"/>
              <w:szCs w:val="24"/>
            </w:rPr>
          </w:rPrChange>
        </w:rPr>
        <w:t>Figure 4</w:t>
      </w:r>
      <w:r w:rsidR="009867E4" w:rsidRPr="007F67D8">
        <w:rPr>
          <w:rFonts w:ascii="Times New Roman" w:hAnsi="Times New Roman" w:cs="Times New Roman"/>
          <w:sz w:val="20"/>
          <w:szCs w:val="20"/>
          <w:rPrChange w:id="394" w:author="Lawlor,Kaitlyn T(student)" w:date="2017-05-07T04:28:00Z">
            <w:rPr>
              <w:rFonts w:ascii="Times New Roman" w:hAnsi="Times New Roman" w:cs="Times New Roman"/>
              <w:sz w:val="24"/>
              <w:szCs w:val="24"/>
            </w:rPr>
          </w:rPrChange>
        </w:rPr>
        <w:t xml:space="preserve">.  In </w:t>
      </w:r>
      <w:r w:rsidR="009867E4" w:rsidRPr="007F67D8">
        <w:rPr>
          <w:rFonts w:ascii="Times New Roman" w:hAnsi="Times New Roman" w:cs="Times New Roman"/>
          <w:b/>
          <w:sz w:val="20"/>
          <w:szCs w:val="20"/>
          <w:rPrChange w:id="395" w:author="Lawlor,Kaitlyn T(student)" w:date="2017-05-07T04:28:00Z">
            <w:rPr>
              <w:rFonts w:ascii="Times New Roman" w:hAnsi="Times New Roman" w:cs="Times New Roman"/>
              <w:b/>
              <w:sz w:val="24"/>
              <w:szCs w:val="24"/>
            </w:rPr>
          </w:rPrChange>
        </w:rPr>
        <w:t>Figure 5</w:t>
      </w:r>
      <w:r w:rsidR="009867E4" w:rsidRPr="007F67D8">
        <w:rPr>
          <w:rFonts w:ascii="Times New Roman" w:hAnsi="Times New Roman" w:cs="Times New Roman"/>
          <w:sz w:val="20"/>
          <w:szCs w:val="20"/>
          <w:rPrChange w:id="396" w:author="Lawlor,Kaitlyn T(student)" w:date="2017-05-07T04:28:00Z">
            <w:rPr>
              <w:rFonts w:ascii="Times New Roman" w:hAnsi="Times New Roman" w:cs="Times New Roman"/>
              <w:sz w:val="24"/>
              <w:szCs w:val="24"/>
            </w:rPr>
          </w:rPrChange>
        </w:rPr>
        <w:t xml:space="preserve"> and </w:t>
      </w:r>
      <w:r w:rsidR="009867E4" w:rsidRPr="007F67D8">
        <w:rPr>
          <w:rFonts w:ascii="Times New Roman" w:hAnsi="Times New Roman" w:cs="Times New Roman"/>
          <w:b/>
          <w:sz w:val="20"/>
          <w:szCs w:val="20"/>
          <w:rPrChange w:id="397" w:author="Lawlor,Kaitlyn T(student)" w:date="2017-05-07T04:28:00Z">
            <w:rPr>
              <w:rFonts w:ascii="Times New Roman" w:hAnsi="Times New Roman" w:cs="Times New Roman"/>
              <w:b/>
              <w:sz w:val="24"/>
              <w:szCs w:val="24"/>
            </w:rPr>
          </w:rPrChange>
        </w:rPr>
        <w:t>Figure 6</w:t>
      </w:r>
      <w:r w:rsidR="009867E4" w:rsidRPr="007F67D8">
        <w:rPr>
          <w:rFonts w:ascii="Times New Roman" w:hAnsi="Times New Roman" w:cs="Times New Roman"/>
          <w:sz w:val="20"/>
          <w:szCs w:val="20"/>
          <w:rPrChange w:id="398" w:author="Lawlor,Kaitlyn T(student)" w:date="2017-05-07T04:28:00Z">
            <w:rPr>
              <w:rFonts w:ascii="Times New Roman" w:hAnsi="Times New Roman" w:cs="Times New Roman"/>
              <w:sz w:val="24"/>
              <w:szCs w:val="24"/>
            </w:rPr>
          </w:rPrChange>
        </w:rPr>
        <w:t>, I analyzed cat-related tweets separately by state.  It is evident that the states with the highest count of cat tweets are California, Texas, and New York.</w:t>
      </w:r>
    </w:p>
    <w:p w14:paraId="37B75CF3" w14:textId="1075A45B" w:rsidR="0017771B" w:rsidRPr="007F67D8" w:rsidRDefault="0017771B" w:rsidP="00004706">
      <w:pPr>
        <w:tabs>
          <w:tab w:val="left" w:pos="900"/>
        </w:tabs>
        <w:spacing w:after="0"/>
        <w:jc w:val="center"/>
        <w:rPr>
          <w:rFonts w:ascii="Times New Roman" w:hAnsi="Times New Roman" w:cs="Times New Roman"/>
          <w:sz w:val="20"/>
          <w:szCs w:val="20"/>
          <w:rPrChange w:id="399" w:author="Lawlor,Kaitlyn T(student)" w:date="2017-05-07T04:28:00Z">
            <w:rPr>
              <w:rFonts w:ascii="Times New Roman" w:hAnsi="Times New Roman" w:cs="Times New Roman"/>
              <w:sz w:val="24"/>
              <w:szCs w:val="24"/>
            </w:rPr>
          </w:rPrChange>
        </w:rPr>
      </w:pPr>
    </w:p>
    <w:p w14:paraId="0C2EF4E1" w14:textId="0F20C790" w:rsidR="0017771B" w:rsidRPr="007F67D8" w:rsidRDefault="0017771B" w:rsidP="00004706">
      <w:pPr>
        <w:tabs>
          <w:tab w:val="left" w:pos="900"/>
        </w:tabs>
        <w:spacing w:after="0"/>
        <w:jc w:val="center"/>
        <w:rPr>
          <w:rFonts w:ascii="Times New Roman" w:hAnsi="Times New Roman" w:cs="Times New Roman"/>
          <w:sz w:val="20"/>
          <w:szCs w:val="20"/>
          <w:rPrChange w:id="400" w:author="Lawlor,Kaitlyn T(student)" w:date="2017-05-07T04:28:00Z">
            <w:rPr>
              <w:rFonts w:ascii="Times New Roman" w:hAnsi="Times New Roman" w:cs="Times New Roman"/>
              <w:sz w:val="24"/>
              <w:szCs w:val="24"/>
            </w:rPr>
          </w:rPrChange>
        </w:rPr>
      </w:pPr>
      <w:r w:rsidRPr="007F67D8">
        <w:rPr>
          <w:rFonts w:ascii="Times New Roman" w:hAnsi="Times New Roman" w:cs="Times New Roman"/>
          <w:noProof/>
          <w:sz w:val="20"/>
          <w:szCs w:val="20"/>
          <w:rPrChange w:id="401" w:author="Lawlor,Kaitlyn T(student)" w:date="2017-05-07T04:28:00Z">
            <w:rPr>
              <w:rFonts w:ascii="Times New Roman" w:hAnsi="Times New Roman" w:cs="Times New Roman"/>
              <w:noProof/>
              <w:sz w:val="24"/>
              <w:szCs w:val="24"/>
            </w:rPr>
          </w:rPrChange>
        </w:rPr>
        <w:lastRenderedPageBreak/>
        <w:drawing>
          <wp:inline distT="0" distB="0" distL="0" distR="0" wp14:anchorId="7C044400" wp14:editId="29622B7C">
            <wp:extent cx="2767088"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709" cy="974226"/>
                    </a:xfrm>
                    <a:prstGeom prst="rect">
                      <a:avLst/>
                    </a:prstGeom>
                    <a:noFill/>
                    <a:ln>
                      <a:noFill/>
                    </a:ln>
                  </pic:spPr>
                </pic:pic>
              </a:graphicData>
            </a:graphic>
          </wp:inline>
        </w:drawing>
      </w:r>
    </w:p>
    <w:p w14:paraId="7794A8E4" w14:textId="3F7AB80B" w:rsidR="0017771B" w:rsidRPr="007F67D8" w:rsidRDefault="0017771B" w:rsidP="00004706">
      <w:pPr>
        <w:tabs>
          <w:tab w:val="left" w:pos="900"/>
        </w:tabs>
        <w:spacing w:after="0"/>
        <w:jc w:val="center"/>
        <w:rPr>
          <w:rFonts w:ascii="Times New Roman" w:hAnsi="Times New Roman" w:cs="Times New Roman"/>
          <w:sz w:val="20"/>
          <w:szCs w:val="20"/>
          <w:rPrChange w:id="402" w:author="Lawlor,Kaitlyn T(student)" w:date="2017-05-07T04:28:00Z">
            <w:rPr>
              <w:rFonts w:ascii="Times New Roman" w:hAnsi="Times New Roman" w:cs="Times New Roman"/>
              <w:sz w:val="24"/>
              <w:szCs w:val="24"/>
            </w:rPr>
          </w:rPrChange>
        </w:rPr>
      </w:pPr>
      <w:r w:rsidRPr="007F67D8">
        <w:rPr>
          <w:rFonts w:ascii="Times New Roman" w:hAnsi="Times New Roman" w:cs="Times New Roman"/>
          <w:b/>
          <w:sz w:val="20"/>
          <w:szCs w:val="20"/>
          <w:rPrChange w:id="403" w:author="Lawlor,Kaitlyn T(student)" w:date="2017-05-07T04:28:00Z">
            <w:rPr>
              <w:rFonts w:ascii="Times New Roman" w:hAnsi="Times New Roman" w:cs="Times New Roman"/>
              <w:b/>
              <w:sz w:val="20"/>
              <w:szCs w:val="20"/>
            </w:rPr>
          </w:rPrChange>
        </w:rPr>
        <w:t>Figure 7</w:t>
      </w:r>
      <w:r w:rsidRPr="007F67D8">
        <w:rPr>
          <w:rFonts w:ascii="Times New Roman" w:hAnsi="Times New Roman" w:cs="Times New Roman"/>
          <w:sz w:val="20"/>
          <w:szCs w:val="20"/>
          <w:rPrChange w:id="404" w:author="Lawlor,Kaitlyn T(student)" w:date="2017-05-07T04:28:00Z">
            <w:rPr>
              <w:rFonts w:ascii="Times New Roman" w:hAnsi="Times New Roman" w:cs="Times New Roman"/>
              <w:sz w:val="20"/>
              <w:szCs w:val="20"/>
            </w:rPr>
          </w:rPrChange>
        </w:rPr>
        <w:t xml:space="preserve">: </w:t>
      </w:r>
      <w:r w:rsidRPr="007F67D8">
        <w:rPr>
          <w:rFonts w:ascii="Times New Roman" w:hAnsi="Times New Roman" w:cs="Times New Roman"/>
          <w:i/>
          <w:sz w:val="20"/>
          <w:szCs w:val="20"/>
          <w:rPrChange w:id="405" w:author="Lawlor,Kaitlyn T(student)" w:date="2017-05-07T04:28:00Z">
            <w:rPr>
              <w:rFonts w:ascii="Times New Roman" w:hAnsi="Times New Roman" w:cs="Times New Roman"/>
              <w:i/>
              <w:sz w:val="20"/>
              <w:szCs w:val="20"/>
            </w:rPr>
          </w:rPrChange>
        </w:rPr>
        <w:t>Chi-squared test to test for independence between region and day</w:t>
      </w:r>
      <w:r w:rsidRPr="007F67D8">
        <w:rPr>
          <w:rFonts w:ascii="Times New Roman" w:hAnsi="Times New Roman" w:cs="Times New Roman"/>
          <w:sz w:val="20"/>
          <w:szCs w:val="20"/>
          <w:rPrChange w:id="406" w:author="Lawlor,Kaitlyn T(student)" w:date="2017-05-07T04:28:00Z">
            <w:rPr>
              <w:rFonts w:ascii="Times New Roman" w:hAnsi="Times New Roman" w:cs="Times New Roman"/>
              <w:sz w:val="24"/>
              <w:szCs w:val="24"/>
            </w:rPr>
          </w:rPrChange>
        </w:rPr>
        <w:t>.</w:t>
      </w:r>
    </w:p>
    <w:p w14:paraId="61F3470D" w14:textId="4CF99B62" w:rsidR="0017771B" w:rsidRPr="007F67D8" w:rsidRDefault="0017771B" w:rsidP="009D03F6">
      <w:pPr>
        <w:tabs>
          <w:tab w:val="left" w:pos="900"/>
        </w:tabs>
        <w:spacing w:after="0"/>
        <w:rPr>
          <w:rFonts w:ascii="Times New Roman" w:hAnsi="Times New Roman" w:cs="Times New Roman"/>
          <w:sz w:val="20"/>
          <w:szCs w:val="20"/>
          <w:rPrChange w:id="407" w:author="Lawlor,Kaitlyn T(student)" w:date="2017-05-07T04:28:00Z">
            <w:rPr>
              <w:rFonts w:ascii="Times New Roman" w:hAnsi="Times New Roman" w:cs="Times New Roman"/>
              <w:sz w:val="24"/>
              <w:szCs w:val="24"/>
            </w:rPr>
          </w:rPrChange>
        </w:rPr>
      </w:pPr>
    </w:p>
    <w:p w14:paraId="1ECADA64" w14:textId="4C0441C8" w:rsidR="0017771B" w:rsidRPr="007F67D8" w:rsidRDefault="0017771B" w:rsidP="009D03F6">
      <w:pPr>
        <w:tabs>
          <w:tab w:val="left" w:pos="900"/>
        </w:tabs>
        <w:spacing w:after="0"/>
        <w:rPr>
          <w:rFonts w:ascii="Times New Roman" w:hAnsi="Times New Roman" w:cs="Times New Roman"/>
          <w:sz w:val="20"/>
          <w:szCs w:val="20"/>
          <w:rPrChange w:id="408"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09" w:author="Lawlor,Kaitlyn T(student)" w:date="2017-05-07T04:28:00Z">
            <w:rPr>
              <w:rFonts w:ascii="Times New Roman" w:hAnsi="Times New Roman" w:cs="Times New Roman"/>
              <w:sz w:val="24"/>
              <w:szCs w:val="24"/>
            </w:rPr>
          </w:rPrChange>
        </w:rPr>
        <w:t xml:space="preserve">From </w:t>
      </w:r>
      <w:r w:rsidRPr="007F67D8">
        <w:rPr>
          <w:rFonts w:ascii="Times New Roman" w:hAnsi="Times New Roman" w:cs="Times New Roman"/>
          <w:b/>
          <w:sz w:val="20"/>
          <w:szCs w:val="20"/>
          <w:rPrChange w:id="410" w:author="Lawlor,Kaitlyn T(student)" w:date="2017-05-07T04:28:00Z">
            <w:rPr>
              <w:rFonts w:ascii="Times New Roman" w:hAnsi="Times New Roman" w:cs="Times New Roman"/>
              <w:b/>
              <w:sz w:val="24"/>
              <w:szCs w:val="24"/>
            </w:rPr>
          </w:rPrChange>
        </w:rPr>
        <w:t>Figure 4</w:t>
      </w:r>
      <w:r w:rsidRPr="007F67D8">
        <w:rPr>
          <w:rFonts w:ascii="Times New Roman" w:hAnsi="Times New Roman" w:cs="Times New Roman"/>
          <w:sz w:val="20"/>
          <w:szCs w:val="20"/>
          <w:rPrChange w:id="411" w:author="Lawlor,Kaitlyn T(student)" w:date="2017-05-07T04:28:00Z">
            <w:rPr>
              <w:rFonts w:ascii="Times New Roman" w:hAnsi="Times New Roman" w:cs="Times New Roman"/>
              <w:sz w:val="24"/>
              <w:szCs w:val="24"/>
            </w:rPr>
          </w:rPrChange>
        </w:rPr>
        <w:t>, it is evident that the proportions for each region are similar between days.  In order to test for independence, a chi-squared test—specifically Pearson’s chi-squared test—was performed to demonstrate that the probability distribution of region is not affected by day.   The alpha value used to run the test was 0.05.  The hypotheses formulated are as follows:</w:t>
      </w:r>
    </w:p>
    <w:p w14:paraId="5A5C6AEC" w14:textId="267ED4B3" w:rsidR="0017771B" w:rsidRPr="007F67D8" w:rsidRDefault="0017771B" w:rsidP="009D03F6">
      <w:pPr>
        <w:tabs>
          <w:tab w:val="left" w:pos="900"/>
        </w:tabs>
        <w:spacing w:after="0"/>
        <w:rPr>
          <w:rFonts w:ascii="Times New Roman" w:hAnsi="Times New Roman" w:cs="Times New Roman"/>
          <w:sz w:val="20"/>
          <w:szCs w:val="20"/>
          <w:rPrChange w:id="412" w:author="Lawlor,Kaitlyn T(student)" w:date="2017-05-07T04:28:00Z">
            <w:rPr>
              <w:rFonts w:ascii="Times New Roman" w:hAnsi="Times New Roman" w:cs="Times New Roman"/>
              <w:sz w:val="24"/>
              <w:szCs w:val="24"/>
            </w:rPr>
          </w:rPrChange>
        </w:rPr>
      </w:pPr>
    </w:p>
    <w:p w14:paraId="4F941D4B" w14:textId="77777777" w:rsidR="0017771B" w:rsidRPr="007F67D8" w:rsidRDefault="0017771B" w:rsidP="0017771B">
      <w:pPr>
        <w:tabs>
          <w:tab w:val="left" w:pos="900"/>
        </w:tabs>
        <w:spacing w:after="0"/>
        <w:rPr>
          <w:rFonts w:ascii="Times New Roman" w:hAnsi="Times New Roman" w:cs="Times New Roman"/>
          <w:sz w:val="20"/>
          <w:szCs w:val="20"/>
          <w:rPrChange w:id="413"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14" w:author="Lawlor,Kaitlyn T(student)" w:date="2017-05-07T04:28:00Z">
            <w:rPr>
              <w:rFonts w:ascii="Times New Roman" w:hAnsi="Times New Roman" w:cs="Times New Roman"/>
              <w:sz w:val="24"/>
              <w:szCs w:val="24"/>
            </w:rPr>
          </w:rPrChange>
        </w:rPr>
        <w:t>H</w:t>
      </w:r>
      <w:r w:rsidRPr="007F67D8">
        <w:rPr>
          <w:rFonts w:ascii="Times New Roman" w:hAnsi="Times New Roman" w:cs="Times New Roman"/>
          <w:sz w:val="20"/>
          <w:szCs w:val="20"/>
          <w:vertAlign w:val="subscript"/>
          <w:rPrChange w:id="415" w:author="Lawlor,Kaitlyn T(student)" w:date="2017-05-07T04:28:00Z">
            <w:rPr>
              <w:rFonts w:ascii="Times New Roman" w:hAnsi="Times New Roman" w:cs="Times New Roman"/>
              <w:sz w:val="24"/>
              <w:szCs w:val="24"/>
              <w:vertAlign w:val="subscript"/>
            </w:rPr>
          </w:rPrChange>
        </w:rPr>
        <w:t>0</w:t>
      </w:r>
      <w:r w:rsidRPr="007F67D8">
        <w:rPr>
          <w:rFonts w:ascii="Times New Roman" w:hAnsi="Times New Roman" w:cs="Times New Roman"/>
          <w:sz w:val="20"/>
          <w:szCs w:val="20"/>
          <w:rPrChange w:id="416" w:author="Lawlor,Kaitlyn T(student)" w:date="2017-05-07T04:28:00Z">
            <w:rPr>
              <w:rFonts w:ascii="Times New Roman" w:hAnsi="Times New Roman" w:cs="Times New Roman"/>
              <w:sz w:val="24"/>
              <w:szCs w:val="24"/>
            </w:rPr>
          </w:rPrChange>
        </w:rPr>
        <w:t>: The distribution of tweets across geographic regions is not associated with the day.</w:t>
      </w:r>
    </w:p>
    <w:p w14:paraId="130D0185" w14:textId="679BD0AF" w:rsidR="0017771B" w:rsidRPr="007F67D8" w:rsidRDefault="0017771B" w:rsidP="0017771B">
      <w:pPr>
        <w:tabs>
          <w:tab w:val="left" w:pos="900"/>
        </w:tabs>
        <w:spacing w:after="0"/>
        <w:rPr>
          <w:rFonts w:ascii="Times New Roman" w:hAnsi="Times New Roman" w:cs="Times New Roman"/>
          <w:sz w:val="20"/>
          <w:szCs w:val="20"/>
          <w:rPrChange w:id="417"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18" w:author="Lawlor,Kaitlyn T(student)" w:date="2017-05-07T04:28:00Z">
            <w:rPr>
              <w:rFonts w:ascii="Times New Roman" w:hAnsi="Times New Roman" w:cs="Times New Roman"/>
              <w:sz w:val="24"/>
              <w:szCs w:val="24"/>
            </w:rPr>
          </w:rPrChange>
        </w:rPr>
        <w:t>H</w:t>
      </w:r>
      <w:r w:rsidRPr="007F67D8">
        <w:rPr>
          <w:rFonts w:ascii="Times New Roman" w:hAnsi="Times New Roman" w:cs="Times New Roman"/>
          <w:sz w:val="20"/>
          <w:szCs w:val="20"/>
          <w:vertAlign w:val="subscript"/>
          <w:rPrChange w:id="419" w:author="Lawlor,Kaitlyn T(student)" w:date="2017-05-07T04:28:00Z">
            <w:rPr>
              <w:rFonts w:ascii="Times New Roman" w:hAnsi="Times New Roman" w:cs="Times New Roman"/>
              <w:sz w:val="24"/>
              <w:szCs w:val="24"/>
              <w:vertAlign w:val="subscript"/>
            </w:rPr>
          </w:rPrChange>
        </w:rPr>
        <w:t>A</w:t>
      </w:r>
      <w:r w:rsidRPr="007F67D8">
        <w:rPr>
          <w:rFonts w:ascii="Times New Roman" w:hAnsi="Times New Roman" w:cs="Times New Roman"/>
          <w:sz w:val="20"/>
          <w:szCs w:val="20"/>
          <w:rPrChange w:id="420" w:author="Lawlor,Kaitlyn T(student)" w:date="2017-05-07T04:28:00Z">
            <w:rPr>
              <w:rFonts w:ascii="Times New Roman" w:hAnsi="Times New Roman" w:cs="Times New Roman"/>
              <w:sz w:val="24"/>
              <w:szCs w:val="24"/>
            </w:rPr>
          </w:rPrChange>
        </w:rPr>
        <w:t>: The distribution of tweets across geographic regions is associated with the day.</w:t>
      </w:r>
    </w:p>
    <w:p w14:paraId="5FA1ABF4" w14:textId="77777777" w:rsidR="00534D4A" w:rsidRPr="007F67D8" w:rsidRDefault="00534D4A" w:rsidP="0017771B">
      <w:pPr>
        <w:tabs>
          <w:tab w:val="left" w:pos="900"/>
        </w:tabs>
        <w:spacing w:after="0"/>
        <w:rPr>
          <w:rFonts w:ascii="Times New Roman" w:hAnsi="Times New Roman" w:cs="Times New Roman"/>
          <w:sz w:val="20"/>
          <w:szCs w:val="20"/>
          <w:rPrChange w:id="421" w:author="Lawlor,Kaitlyn T(student)" w:date="2017-05-07T04:28:00Z">
            <w:rPr>
              <w:rFonts w:ascii="Times New Roman" w:hAnsi="Times New Roman" w:cs="Times New Roman"/>
              <w:sz w:val="24"/>
              <w:szCs w:val="24"/>
            </w:rPr>
          </w:rPrChange>
        </w:rPr>
      </w:pPr>
    </w:p>
    <w:p w14:paraId="1E76858C" w14:textId="1900E325" w:rsidR="0017771B" w:rsidRPr="007F67D8" w:rsidRDefault="0017771B" w:rsidP="007F67D8">
      <w:pPr>
        <w:tabs>
          <w:tab w:val="left" w:pos="900"/>
        </w:tabs>
        <w:spacing w:after="0"/>
        <w:jc w:val="both"/>
        <w:rPr>
          <w:rFonts w:ascii="Times New Roman" w:hAnsi="Times New Roman" w:cs="Times New Roman"/>
          <w:sz w:val="20"/>
          <w:szCs w:val="20"/>
          <w:rPrChange w:id="422" w:author="Lawlor,Kaitlyn T(student)" w:date="2017-05-07T04:28:00Z">
            <w:rPr>
              <w:rFonts w:ascii="Times New Roman" w:hAnsi="Times New Roman" w:cs="Times New Roman"/>
              <w:sz w:val="24"/>
              <w:szCs w:val="24"/>
            </w:rPr>
          </w:rPrChange>
        </w:rPr>
        <w:pPrChange w:id="423" w:author="Lawlor,Kaitlyn T(student)" w:date="2017-05-07T04:30:00Z">
          <w:pPr>
            <w:tabs>
              <w:tab w:val="left" w:pos="900"/>
            </w:tabs>
            <w:spacing w:after="0"/>
          </w:pPr>
        </w:pPrChange>
      </w:pPr>
      <w:r w:rsidRPr="007F67D8">
        <w:rPr>
          <w:rFonts w:ascii="Times New Roman" w:hAnsi="Times New Roman" w:cs="Times New Roman"/>
          <w:b/>
          <w:sz w:val="20"/>
          <w:szCs w:val="20"/>
          <w:rPrChange w:id="424" w:author="Lawlor,Kaitlyn T(student)" w:date="2017-05-07T04:28:00Z">
            <w:rPr>
              <w:rFonts w:ascii="Times New Roman" w:hAnsi="Times New Roman" w:cs="Times New Roman"/>
              <w:b/>
              <w:sz w:val="24"/>
              <w:szCs w:val="24"/>
            </w:rPr>
          </w:rPrChange>
        </w:rPr>
        <w:t>Figure 7</w:t>
      </w:r>
      <w:r w:rsidRPr="007F67D8">
        <w:rPr>
          <w:rFonts w:ascii="Times New Roman" w:hAnsi="Times New Roman" w:cs="Times New Roman"/>
          <w:sz w:val="20"/>
          <w:szCs w:val="20"/>
          <w:rPrChange w:id="425" w:author="Lawlor,Kaitlyn T(student)" w:date="2017-05-07T04:28:00Z">
            <w:rPr>
              <w:rFonts w:ascii="Times New Roman" w:hAnsi="Times New Roman" w:cs="Times New Roman"/>
              <w:sz w:val="24"/>
              <w:szCs w:val="24"/>
            </w:rPr>
          </w:rPrChange>
        </w:rPr>
        <w:t xml:space="preserve"> displays a p-value of 0.131, which is greater than 0.05.  Thus, I fail to reject the null hypothesis.  Therefore, there is not enough statistically significant evidence to suggest that the distribution of cat-related tweets across geographic regions is associated with the day.</w:t>
      </w:r>
    </w:p>
    <w:p w14:paraId="6AB29F42" w14:textId="77777777" w:rsidR="0017771B" w:rsidRPr="007F67D8" w:rsidRDefault="0017771B" w:rsidP="009D03F6">
      <w:pPr>
        <w:tabs>
          <w:tab w:val="left" w:pos="900"/>
        </w:tabs>
        <w:spacing w:after="0"/>
        <w:rPr>
          <w:rFonts w:ascii="Times New Roman" w:hAnsi="Times New Roman" w:cs="Times New Roman"/>
          <w:sz w:val="20"/>
          <w:szCs w:val="20"/>
          <w:rPrChange w:id="426" w:author="Lawlor,Kaitlyn T(student)" w:date="2017-05-07T04:28:00Z">
            <w:rPr>
              <w:rFonts w:ascii="Times New Roman" w:hAnsi="Times New Roman" w:cs="Times New Roman"/>
              <w:sz w:val="24"/>
              <w:szCs w:val="24"/>
            </w:rPr>
          </w:rPrChange>
        </w:rPr>
      </w:pPr>
    </w:p>
    <w:p w14:paraId="2DA72B47" w14:textId="5234E822" w:rsidR="00890A02" w:rsidRPr="007F67D8" w:rsidRDefault="00330748" w:rsidP="009D03F6">
      <w:pPr>
        <w:pStyle w:val="ListParagraph"/>
        <w:numPr>
          <w:ilvl w:val="0"/>
          <w:numId w:val="4"/>
        </w:numPr>
        <w:tabs>
          <w:tab w:val="left" w:pos="900"/>
        </w:tabs>
        <w:spacing w:after="0"/>
        <w:rPr>
          <w:rFonts w:ascii="Times New Roman" w:hAnsi="Times New Roman" w:cs="Times New Roman"/>
          <w:b/>
          <w:sz w:val="20"/>
          <w:szCs w:val="20"/>
          <w:rPrChange w:id="427" w:author="Lawlor,Kaitlyn T(student)" w:date="2017-05-07T04:28:00Z">
            <w:rPr>
              <w:rFonts w:ascii="Times New Roman" w:hAnsi="Times New Roman" w:cs="Times New Roman"/>
              <w:b/>
              <w:sz w:val="24"/>
              <w:szCs w:val="24"/>
            </w:rPr>
          </w:rPrChange>
        </w:rPr>
      </w:pPr>
      <w:commentRangeStart w:id="428"/>
      <w:r w:rsidRPr="007F67D8">
        <w:rPr>
          <w:rFonts w:ascii="Times New Roman" w:hAnsi="Times New Roman" w:cs="Times New Roman"/>
          <w:b/>
          <w:sz w:val="20"/>
          <w:szCs w:val="20"/>
          <w:rPrChange w:id="429" w:author="Lawlor,Kaitlyn T(student)" w:date="2017-05-07T04:28:00Z">
            <w:rPr>
              <w:rFonts w:ascii="Times New Roman" w:hAnsi="Times New Roman" w:cs="Times New Roman"/>
              <w:b/>
              <w:sz w:val="24"/>
              <w:szCs w:val="24"/>
            </w:rPr>
          </w:rPrChange>
        </w:rPr>
        <w:t>Discussion</w:t>
      </w:r>
      <w:commentRangeEnd w:id="428"/>
      <w:r w:rsidR="00DD1DF3" w:rsidRPr="007F67D8">
        <w:rPr>
          <w:rStyle w:val="CommentReference"/>
          <w:rFonts w:ascii="Times New Roman" w:hAnsi="Times New Roman" w:cs="Times New Roman"/>
          <w:sz w:val="20"/>
          <w:szCs w:val="20"/>
          <w:rPrChange w:id="430" w:author="Lawlor,Kaitlyn T(student)" w:date="2017-05-07T04:28:00Z">
            <w:rPr>
              <w:rStyle w:val="CommentReference"/>
              <w:rFonts w:ascii="Times New Roman" w:hAnsi="Times New Roman" w:cs="Times New Roman"/>
            </w:rPr>
          </w:rPrChange>
        </w:rPr>
        <w:commentReference w:id="428"/>
      </w:r>
    </w:p>
    <w:p w14:paraId="01340A81" w14:textId="19F12B45" w:rsidR="0041441F" w:rsidRPr="007F67D8" w:rsidRDefault="00927264" w:rsidP="00004706">
      <w:pPr>
        <w:tabs>
          <w:tab w:val="left" w:pos="900"/>
        </w:tabs>
        <w:spacing w:after="0"/>
        <w:rPr>
          <w:rFonts w:ascii="Times New Roman" w:hAnsi="Times New Roman" w:cs="Times New Roman"/>
          <w:sz w:val="20"/>
          <w:szCs w:val="20"/>
          <w:rPrChange w:id="431"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32" w:author="Lawlor,Kaitlyn T(student)" w:date="2017-05-07T04:28:00Z">
            <w:rPr>
              <w:rFonts w:ascii="Times New Roman" w:hAnsi="Times New Roman" w:cs="Times New Roman"/>
              <w:sz w:val="24"/>
              <w:szCs w:val="24"/>
            </w:rPr>
          </w:rPrChange>
        </w:rPr>
        <w:t>I expect</w:t>
      </w:r>
      <w:r w:rsidR="009867E4" w:rsidRPr="007F67D8">
        <w:rPr>
          <w:rFonts w:ascii="Times New Roman" w:hAnsi="Times New Roman" w:cs="Times New Roman"/>
          <w:sz w:val="20"/>
          <w:szCs w:val="20"/>
          <w:rPrChange w:id="433" w:author="Lawlor,Kaitlyn T(student)" w:date="2017-05-07T04:28:00Z">
            <w:rPr>
              <w:rFonts w:ascii="Times New Roman" w:hAnsi="Times New Roman" w:cs="Times New Roman"/>
              <w:sz w:val="24"/>
              <w:szCs w:val="24"/>
            </w:rPr>
          </w:rPrChange>
        </w:rPr>
        <w:t>ed</w:t>
      </w:r>
      <w:r w:rsidRPr="007F67D8">
        <w:rPr>
          <w:rFonts w:ascii="Times New Roman" w:hAnsi="Times New Roman" w:cs="Times New Roman"/>
          <w:sz w:val="20"/>
          <w:szCs w:val="20"/>
          <w:rPrChange w:id="434" w:author="Lawlor,Kaitlyn T(student)" w:date="2017-05-07T04:28:00Z">
            <w:rPr>
              <w:rFonts w:ascii="Times New Roman" w:hAnsi="Times New Roman" w:cs="Times New Roman"/>
              <w:sz w:val="24"/>
              <w:szCs w:val="24"/>
            </w:rPr>
          </w:rPrChange>
        </w:rPr>
        <w:t xml:space="preserve"> to find that t</w:t>
      </w:r>
      <w:r w:rsidR="0041441F" w:rsidRPr="007F67D8">
        <w:rPr>
          <w:rFonts w:ascii="Times New Roman" w:hAnsi="Times New Roman" w:cs="Times New Roman"/>
          <w:sz w:val="20"/>
          <w:szCs w:val="20"/>
          <w:rPrChange w:id="435" w:author="Lawlor,Kaitlyn T(student)" w:date="2017-05-07T04:28:00Z">
            <w:rPr>
              <w:rFonts w:ascii="Times New Roman" w:hAnsi="Times New Roman" w:cs="Times New Roman"/>
              <w:sz w:val="24"/>
              <w:szCs w:val="24"/>
            </w:rPr>
          </w:rPrChange>
        </w:rPr>
        <w:t>he northeast will have the most cat-related tweets.  It is possible that the region that has cats as the more common household pet is more likely to mention cats in their tweets.</w:t>
      </w:r>
    </w:p>
    <w:p w14:paraId="4483A3D2" w14:textId="77777777" w:rsidR="0041441F" w:rsidRPr="007F67D8" w:rsidRDefault="0041441F" w:rsidP="00004706">
      <w:pPr>
        <w:tabs>
          <w:tab w:val="left" w:pos="900"/>
        </w:tabs>
        <w:spacing w:after="0"/>
        <w:rPr>
          <w:rFonts w:ascii="Times New Roman" w:hAnsi="Times New Roman" w:cs="Times New Roman"/>
          <w:sz w:val="20"/>
          <w:szCs w:val="20"/>
          <w:rPrChange w:id="436" w:author="Lawlor,Kaitlyn T(student)" w:date="2017-05-07T04:28:00Z">
            <w:rPr>
              <w:rFonts w:ascii="Times New Roman" w:hAnsi="Times New Roman" w:cs="Times New Roman"/>
              <w:sz w:val="24"/>
              <w:szCs w:val="24"/>
            </w:rPr>
          </w:rPrChange>
        </w:rPr>
      </w:pPr>
    </w:p>
    <w:p w14:paraId="09308889" w14:textId="465638C4" w:rsidR="0041441F" w:rsidRPr="007F67D8" w:rsidRDefault="0041441F" w:rsidP="00004706">
      <w:pPr>
        <w:tabs>
          <w:tab w:val="left" w:pos="900"/>
        </w:tabs>
        <w:spacing w:after="0"/>
        <w:rPr>
          <w:rFonts w:ascii="Times New Roman" w:hAnsi="Times New Roman" w:cs="Times New Roman"/>
          <w:sz w:val="20"/>
          <w:szCs w:val="20"/>
          <w:rPrChange w:id="437"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38" w:author="Lawlor,Kaitlyn T(student)" w:date="2017-05-07T04:28:00Z">
            <w:rPr>
              <w:rFonts w:ascii="Times New Roman" w:hAnsi="Times New Roman" w:cs="Times New Roman"/>
              <w:sz w:val="24"/>
              <w:szCs w:val="24"/>
            </w:rPr>
          </w:rPrChange>
        </w:rPr>
        <w:t xml:space="preserve">The American Veterinary Medical Association (AVMA) conducts a breakdown of pet ownership by state every five years.    In 2011, the two top states with the most cat-owning households were Vermont and Maine, 49.5 percent and 46.4 percent of households possessing cats respectively </w:t>
      </w:r>
      <w:r w:rsidRPr="007F67D8">
        <w:rPr>
          <w:rFonts w:ascii="Times New Roman" w:hAnsi="Times New Roman" w:cs="Times New Roman"/>
          <w:sz w:val="20"/>
          <w:szCs w:val="20"/>
          <w:rPrChange w:id="439" w:author="Lawlor,Kaitlyn T(student)" w:date="2017-05-07T04:28:00Z">
            <w:rPr>
              <w:rFonts w:ascii="Times New Roman" w:hAnsi="Times New Roman" w:cs="Times New Roman"/>
              <w:sz w:val="24"/>
              <w:szCs w:val="24"/>
            </w:rPr>
          </w:rPrChange>
        </w:rPr>
        <w:fldChar w:fldCharType="begin"/>
      </w:r>
      <w:r w:rsidR="00100C2D" w:rsidRPr="007F67D8">
        <w:rPr>
          <w:rFonts w:ascii="Times New Roman" w:hAnsi="Times New Roman" w:cs="Times New Roman"/>
          <w:sz w:val="20"/>
          <w:szCs w:val="20"/>
          <w:rPrChange w:id="440" w:author="Lawlor,Kaitlyn T(student)" w:date="2017-05-07T04:28:00Z">
            <w:rPr>
              <w:rFonts w:ascii="Times New Roman" w:hAnsi="Times New Roman" w:cs="Times New Roman"/>
              <w:sz w:val="24"/>
              <w:szCs w:val="24"/>
            </w:rPr>
          </w:rPrChange>
        </w:rPr>
        <w:instrText xml:space="preserve"> ADDIN ZOTERO_ITEM CSL_CITATION {"citationID":"a2jmacjbmh8","properties":{"formattedCitation":"[13]","plainCitation":"[13]"},"citationItems":[{"id":69,"uris":["http://zotero.org/users/3785454/items/4CVU3T74"],"uri":["http://zotero.org/users/3785454/items/4CVU3T74"],"itemData":{"id":69,"type":"webpage","title":"AVMA releases new stats on pet ownership, ranking top/bottom 10 states","URL":"https://www.avma.org/News/PressRoom/Pages/TopBotomTenStatesForPets.aspx","accessed":{"date-parts":[["2017",3,28]]}}}],"schema":"https://github.com/citation-style-language/schema/raw/master/csl-citation.json"} </w:instrText>
      </w:r>
      <w:r w:rsidRPr="007F67D8">
        <w:rPr>
          <w:rFonts w:ascii="Times New Roman" w:hAnsi="Times New Roman" w:cs="Times New Roman"/>
          <w:sz w:val="20"/>
          <w:szCs w:val="20"/>
          <w:rPrChange w:id="441" w:author="Lawlor,Kaitlyn T(student)" w:date="2017-05-07T04:28:00Z">
            <w:rPr>
              <w:rFonts w:ascii="Times New Roman" w:hAnsi="Times New Roman" w:cs="Times New Roman"/>
              <w:sz w:val="24"/>
              <w:szCs w:val="24"/>
            </w:rPr>
          </w:rPrChange>
        </w:rPr>
        <w:fldChar w:fldCharType="separate"/>
      </w:r>
      <w:r w:rsidR="00100C2D" w:rsidRPr="007F67D8">
        <w:rPr>
          <w:rFonts w:ascii="Times New Roman" w:hAnsi="Times New Roman" w:cs="Times New Roman"/>
          <w:sz w:val="20"/>
          <w:szCs w:val="20"/>
          <w:rPrChange w:id="442" w:author="Lawlor,Kaitlyn T(student)" w:date="2017-05-07T04:28:00Z">
            <w:rPr>
              <w:rFonts w:ascii="Times New Roman" w:hAnsi="Times New Roman" w:cs="Times New Roman"/>
              <w:sz w:val="24"/>
            </w:rPr>
          </w:rPrChange>
        </w:rPr>
        <w:t>[13]</w:t>
      </w:r>
      <w:r w:rsidRPr="007F67D8">
        <w:rPr>
          <w:rFonts w:ascii="Times New Roman" w:hAnsi="Times New Roman" w:cs="Times New Roman"/>
          <w:sz w:val="20"/>
          <w:szCs w:val="20"/>
          <w:rPrChange w:id="443" w:author="Lawlor,Kaitlyn T(student)" w:date="2017-05-07T04:28:00Z">
            <w:rPr>
              <w:rFonts w:ascii="Times New Roman" w:hAnsi="Times New Roman" w:cs="Times New Roman"/>
              <w:sz w:val="24"/>
              <w:szCs w:val="24"/>
            </w:rPr>
          </w:rPrChange>
        </w:rPr>
        <w:fldChar w:fldCharType="end"/>
      </w:r>
      <w:r w:rsidR="000F6919" w:rsidRPr="007F67D8">
        <w:rPr>
          <w:rFonts w:ascii="Times New Roman" w:hAnsi="Times New Roman" w:cs="Times New Roman"/>
          <w:sz w:val="20"/>
          <w:szCs w:val="20"/>
          <w:rPrChange w:id="444" w:author="Lawlor,Kaitlyn T(student)" w:date="2017-05-07T04:28:00Z">
            <w:rPr>
              <w:rFonts w:ascii="Times New Roman" w:hAnsi="Times New Roman" w:cs="Times New Roman"/>
              <w:sz w:val="24"/>
              <w:szCs w:val="24"/>
            </w:rPr>
          </w:rPrChange>
        </w:rPr>
        <w:t>.</w:t>
      </w:r>
    </w:p>
    <w:p w14:paraId="2F9B4C56" w14:textId="73CC4F0A" w:rsidR="00E95397" w:rsidRPr="007F67D8" w:rsidRDefault="00E95397" w:rsidP="00004706">
      <w:pPr>
        <w:tabs>
          <w:tab w:val="left" w:pos="900"/>
        </w:tabs>
        <w:spacing w:after="0"/>
        <w:rPr>
          <w:rFonts w:ascii="Times New Roman" w:hAnsi="Times New Roman" w:cs="Times New Roman"/>
          <w:sz w:val="20"/>
          <w:szCs w:val="20"/>
          <w:rPrChange w:id="445" w:author="Lawlor,Kaitlyn T(student)" w:date="2017-05-07T04:28:00Z">
            <w:rPr>
              <w:rFonts w:ascii="Times New Roman" w:hAnsi="Times New Roman" w:cs="Times New Roman"/>
              <w:sz w:val="24"/>
              <w:szCs w:val="24"/>
            </w:rPr>
          </w:rPrChange>
        </w:rPr>
      </w:pPr>
    </w:p>
    <w:p w14:paraId="00011DA2" w14:textId="479CBC22" w:rsidR="00E95397" w:rsidRPr="007F67D8" w:rsidRDefault="00E95397" w:rsidP="00004706">
      <w:pPr>
        <w:tabs>
          <w:tab w:val="left" w:pos="900"/>
        </w:tabs>
        <w:spacing w:after="0"/>
        <w:rPr>
          <w:rFonts w:ascii="Times New Roman" w:hAnsi="Times New Roman" w:cs="Times New Roman"/>
          <w:sz w:val="20"/>
          <w:szCs w:val="20"/>
          <w:rPrChange w:id="446"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47" w:author="Lawlor,Kaitlyn T(student)" w:date="2017-05-07T04:28:00Z">
            <w:rPr>
              <w:rFonts w:ascii="Times New Roman" w:hAnsi="Times New Roman" w:cs="Times New Roman"/>
              <w:sz w:val="24"/>
              <w:szCs w:val="24"/>
            </w:rPr>
          </w:rPrChange>
        </w:rPr>
        <w:t xml:space="preserve">According to the results of this study, Maine </w:t>
      </w:r>
      <w:r w:rsidR="00E30B1F" w:rsidRPr="007F67D8">
        <w:rPr>
          <w:rFonts w:ascii="Times New Roman" w:hAnsi="Times New Roman" w:cs="Times New Roman"/>
          <w:sz w:val="20"/>
          <w:szCs w:val="20"/>
          <w:rPrChange w:id="448" w:author="Lawlor,Kaitlyn T(student)" w:date="2017-05-07T04:28:00Z">
            <w:rPr>
              <w:rFonts w:ascii="Times New Roman" w:hAnsi="Times New Roman" w:cs="Times New Roman"/>
              <w:sz w:val="24"/>
              <w:szCs w:val="24"/>
            </w:rPr>
          </w:rPrChange>
        </w:rPr>
        <w:t xml:space="preserve">had very few cat-related tweets.  This result contradicts the fact that Maine is one of the top states in the northeast that is most interested in cats.  In fact, New York had the highest count of cat-related tweets on both days.  New York has a higher population density than Maine </w:t>
      </w:r>
      <w:r w:rsidR="00E30B1F" w:rsidRPr="007F67D8">
        <w:rPr>
          <w:rFonts w:ascii="Times New Roman" w:hAnsi="Times New Roman" w:cs="Times New Roman"/>
          <w:sz w:val="20"/>
          <w:szCs w:val="20"/>
          <w:rPrChange w:id="449" w:author="Lawlor,Kaitlyn T(student)" w:date="2017-05-07T04:28:00Z">
            <w:rPr>
              <w:rFonts w:ascii="Times New Roman" w:hAnsi="Times New Roman" w:cs="Times New Roman"/>
              <w:sz w:val="24"/>
              <w:szCs w:val="24"/>
            </w:rPr>
          </w:rPrChange>
        </w:rPr>
        <w:fldChar w:fldCharType="begin"/>
      </w:r>
      <w:r w:rsidR="00E30B1F" w:rsidRPr="007F67D8">
        <w:rPr>
          <w:rFonts w:ascii="Times New Roman" w:hAnsi="Times New Roman" w:cs="Times New Roman"/>
          <w:sz w:val="20"/>
          <w:szCs w:val="20"/>
          <w:rPrChange w:id="450" w:author="Lawlor,Kaitlyn T(student)" w:date="2017-05-07T04:28:00Z">
            <w:rPr>
              <w:rFonts w:ascii="Times New Roman" w:hAnsi="Times New Roman" w:cs="Times New Roman"/>
              <w:sz w:val="24"/>
              <w:szCs w:val="24"/>
            </w:rPr>
          </w:rPrChange>
        </w:rPr>
        <w:instrText xml:space="preserve"> ADDIN ZOTERO_ITEM CSL_CITATION {"citationID":"aevl6tchns","properties":{"formattedCitation":"[14]","plainCitation":"[14]"},"citationItems":[{"id":98,"uris":["http://zotero.org/users/3785454/items/H9U77SFT"],"uri":["http://zotero.org/users/3785454/items/H9U77SFT"],"itemData":{"id":98,"type":"webpage","title":"2010 Demographic Profile - U.S. Census Bureau","abstract":"Data Profiles for State, Congressional District, County, Place, Minor Civil Divisions, Tracts, Block Groups &amp; Blocks.","URL":"https://www.census.gov/popfinder/","language":"EN-US","author":[{"family":"Website Services &amp; Coordination Staff","given":"A. S. D."}],"accessed":{"date-parts":[["2017",5,7]]}}}],"schema":"https://github.com/citation-style-language/schema/raw/master/csl-citation.json"} </w:instrText>
      </w:r>
      <w:r w:rsidR="00E30B1F" w:rsidRPr="007F67D8">
        <w:rPr>
          <w:rFonts w:ascii="Times New Roman" w:hAnsi="Times New Roman" w:cs="Times New Roman"/>
          <w:sz w:val="20"/>
          <w:szCs w:val="20"/>
          <w:rPrChange w:id="451" w:author="Lawlor,Kaitlyn T(student)" w:date="2017-05-07T04:28:00Z">
            <w:rPr>
              <w:rFonts w:ascii="Times New Roman" w:hAnsi="Times New Roman" w:cs="Times New Roman"/>
              <w:sz w:val="24"/>
              <w:szCs w:val="24"/>
            </w:rPr>
          </w:rPrChange>
        </w:rPr>
        <w:fldChar w:fldCharType="separate"/>
      </w:r>
      <w:r w:rsidR="00E30B1F" w:rsidRPr="007F67D8">
        <w:rPr>
          <w:rFonts w:ascii="Times New Roman" w:hAnsi="Times New Roman" w:cs="Times New Roman"/>
          <w:sz w:val="20"/>
          <w:szCs w:val="20"/>
          <w:rPrChange w:id="452" w:author="Lawlor,Kaitlyn T(student)" w:date="2017-05-07T04:28:00Z">
            <w:rPr>
              <w:rFonts w:ascii="Times New Roman" w:hAnsi="Times New Roman" w:cs="Times New Roman"/>
              <w:sz w:val="24"/>
            </w:rPr>
          </w:rPrChange>
        </w:rPr>
        <w:t>[14]</w:t>
      </w:r>
      <w:r w:rsidR="00E30B1F" w:rsidRPr="007F67D8">
        <w:rPr>
          <w:rFonts w:ascii="Times New Roman" w:hAnsi="Times New Roman" w:cs="Times New Roman"/>
          <w:sz w:val="20"/>
          <w:szCs w:val="20"/>
          <w:rPrChange w:id="453" w:author="Lawlor,Kaitlyn T(student)" w:date="2017-05-07T04:28:00Z">
            <w:rPr>
              <w:rFonts w:ascii="Times New Roman" w:hAnsi="Times New Roman" w:cs="Times New Roman"/>
              <w:sz w:val="24"/>
              <w:szCs w:val="24"/>
            </w:rPr>
          </w:rPrChange>
        </w:rPr>
        <w:fldChar w:fldCharType="end"/>
      </w:r>
      <w:r w:rsidR="00E30B1F" w:rsidRPr="007F67D8">
        <w:rPr>
          <w:rFonts w:ascii="Times New Roman" w:hAnsi="Times New Roman" w:cs="Times New Roman"/>
          <w:sz w:val="20"/>
          <w:szCs w:val="20"/>
          <w:rPrChange w:id="454" w:author="Lawlor,Kaitlyn T(student)" w:date="2017-05-07T04:28:00Z">
            <w:rPr>
              <w:rFonts w:ascii="Times New Roman" w:hAnsi="Times New Roman" w:cs="Times New Roman"/>
              <w:sz w:val="24"/>
              <w:szCs w:val="24"/>
            </w:rPr>
          </w:rPrChange>
        </w:rPr>
        <w:t xml:space="preserve"> which could have an effect on the number of cat-related tweets per state and furthermore, region.</w:t>
      </w:r>
    </w:p>
    <w:p w14:paraId="5074A30F" w14:textId="43FC2BA6" w:rsidR="00E30B1F" w:rsidRPr="007F67D8" w:rsidRDefault="00D70406" w:rsidP="00004706">
      <w:pPr>
        <w:tabs>
          <w:tab w:val="left" w:pos="900"/>
        </w:tabs>
        <w:spacing w:after="0"/>
        <w:rPr>
          <w:rFonts w:ascii="Times New Roman" w:hAnsi="Times New Roman" w:cs="Times New Roman"/>
          <w:sz w:val="20"/>
          <w:szCs w:val="20"/>
          <w:rPrChange w:id="455"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56" w:author="Lawlor,Kaitlyn T(student)" w:date="2017-05-07T04:28:00Z">
            <w:rPr>
              <w:rFonts w:ascii="Times New Roman" w:hAnsi="Times New Roman" w:cs="Times New Roman"/>
              <w:sz w:val="24"/>
              <w:szCs w:val="24"/>
            </w:rPr>
          </w:rPrChange>
        </w:rPr>
        <w:t xml:space="preserve">However, I also </w:t>
      </w:r>
      <w:r w:rsidR="00F277F9" w:rsidRPr="007F67D8">
        <w:rPr>
          <w:rFonts w:ascii="Times New Roman" w:hAnsi="Times New Roman" w:cs="Times New Roman"/>
          <w:sz w:val="20"/>
          <w:szCs w:val="20"/>
          <w:rPrChange w:id="457" w:author="Lawlor,Kaitlyn T(student)" w:date="2017-05-07T04:28:00Z">
            <w:rPr>
              <w:rFonts w:ascii="Times New Roman" w:hAnsi="Times New Roman" w:cs="Times New Roman"/>
              <w:sz w:val="24"/>
              <w:szCs w:val="24"/>
            </w:rPr>
          </w:rPrChange>
        </w:rPr>
        <w:t>an</w:t>
      </w:r>
      <w:r w:rsidRPr="007F67D8">
        <w:rPr>
          <w:rFonts w:ascii="Times New Roman" w:hAnsi="Times New Roman" w:cs="Times New Roman"/>
          <w:sz w:val="20"/>
          <w:szCs w:val="20"/>
          <w:rPrChange w:id="458" w:author="Lawlor,Kaitlyn T(student)" w:date="2017-05-07T04:28:00Z">
            <w:rPr>
              <w:rFonts w:ascii="Times New Roman" w:hAnsi="Times New Roman" w:cs="Times New Roman"/>
              <w:sz w:val="24"/>
              <w:szCs w:val="24"/>
            </w:rPr>
          </w:rPrChange>
        </w:rPr>
        <w:t>t</w:t>
      </w:r>
      <w:r w:rsidR="00F277F9" w:rsidRPr="007F67D8">
        <w:rPr>
          <w:rFonts w:ascii="Times New Roman" w:hAnsi="Times New Roman" w:cs="Times New Roman"/>
          <w:sz w:val="20"/>
          <w:szCs w:val="20"/>
          <w:rPrChange w:id="459" w:author="Lawlor,Kaitlyn T(student)" w:date="2017-05-07T04:28:00Z">
            <w:rPr>
              <w:rFonts w:ascii="Times New Roman" w:hAnsi="Times New Roman" w:cs="Times New Roman"/>
              <w:sz w:val="24"/>
              <w:szCs w:val="24"/>
            </w:rPr>
          </w:rPrChange>
        </w:rPr>
        <w:t>icipated</w:t>
      </w:r>
      <w:r w:rsidRPr="007F67D8">
        <w:rPr>
          <w:rFonts w:ascii="Times New Roman" w:hAnsi="Times New Roman" w:cs="Times New Roman"/>
          <w:sz w:val="20"/>
          <w:szCs w:val="20"/>
          <w:rPrChange w:id="460" w:author="Lawlor,Kaitlyn T(student)" w:date="2017-05-07T04:28:00Z">
            <w:rPr>
              <w:rFonts w:ascii="Times New Roman" w:hAnsi="Times New Roman" w:cs="Times New Roman"/>
              <w:sz w:val="24"/>
              <w:szCs w:val="24"/>
            </w:rPr>
          </w:rPrChange>
        </w:rPr>
        <w:t xml:space="preserve"> the region to have the</w:t>
      </w:r>
      <w:r w:rsidR="007F530B" w:rsidRPr="007F67D8">
        <w:rPr>
          <w:rFonts w:ascii="Times New Roman" w:hAnsi="Times New Roman" w:cs="Times New Roman"/>
          <w:sz w:val="20"/>
          <w:szCs w:val="20"/>
          <w:rPrChange w:id="461" w:author="Lawlor,Kaitlyn T(student)" w:date="2017-05-07T04:28:00Z">
            <w:rPr>
              <w:rFonts w:ascii="Times New Roman" w:hAnsi="Times New Roman" w:cs="Times New Roman"/>
              <w:sz w:val="24"/>
              <w:szCs w:val="24"/>
            </w:rPr>
          </w:rPrChange>
        </w:rPr>
        <w:t xml:space="preserve"> most cat-related tweet</w:t>
      </w:r>
      <w:r w:rsidRPr="007F67D8">
        <w:rPr>
          <w:rFonts w:ascii="Times New Roman" w:hAnsi="Times New Roman" w:cs="Times New Roman"/>
          <w:sz w:val="20"/>
          <w:szCs w:val="20"/>
          <w:rPrChange w:id="462" w:author="Lawlor,Kaitlyn T(student)" w:date="2017-05-07T04:28:00Z">
            <w:rPr>
              <w:rFonts w:ascii="Times New Roman" w:hAnsi="Times New Roman" w:cs="Times New Roman"/>
              <w:sz w:val="24"/>
              <w:szCs w:val="24"/>
            </w:rPr>
          </w:rPrChange>
        </w:rPr>
        <w:t>s</w:t>
      </w:r>
      <w:r w:rsidR="007F530B" w:rsidRPr="007F67D8">
        <w:rPr>
          <w:rFonts w:ascii="Times New Roman" w:hAnsi="Times New Roman" w:cs="Times New Roman"/>
          <w:sz w:val="20"/>
          <w:szCs w:val="20"/>
          <w:rPrChange w:id="463" w:author="Lawlor,Kaitlyn T(student)" w:date="2017-05-07T04:28:00Z">
            <w:rPr>
              <w:rFonts w:ascii="Times New Roman" w:hAnsi="Times New Roman" w:cs="Times New Roman"/>
              <w:sz w:val="24"/>
              <w:szCs w:val="24"/>
            </w:rPr>
          </w:rPrChange>
        </w:rPr>
        <w:t xml:space="preserve"> </w:t>
      </w:r>
      <w:r w:rsidRPr="007F67D8">
        <w:rPr>
          <w:rFonts w:ascii="Times New Roman" w:hAnsi="Times New Roman" w:cs="Times New Roman"/>
          <w:sz w:val="20"/>
          <w:szCs w:val="20"/>
          <w:rPrChange w:id="464" w:author="Lawlor,Kaitlyn T(student)" w:date="2017-05-07T04:28:00Z">
            <w:rPr>
              <w:rFonts w:ascii="Times New Roman" w:hAnsi="Times New Roman" w:cs="Times New Roman"/>
              <w:sz w:val="24"/>
              <w:szCs w:val="24"/>
            </w:rPr>
          </w:rPrChange>
        </w:rPr>
        <w:t xml:space="preserve">to be </w:t>
      </w:r>
      <w:r w:rsidR="007F530B" w:rsidRPr="007F67D8">
        <w:rPr>
          <w:rFonts w:ascii="Times New Roman" w:hAnsi="Times New Roman" w:cs="Times New Roman"/>
          <w:sz w:val="20"/>
          <w:szCs w:val="20"/>
          <w:rPrChange w:id="465" w:author="Lawlor,Kaitlyn T(student)" w:date="2017-05-07T04:28:00Z">
            <w:rPr>
              <w:rFonts w:ascii="Times New Roman" w:hAnsi="Times New Roman" w:cs="Times New Roman"/>
              <w:sz w:val="24"/>
              <w:szCs w:val="24"/>
            </w:rPr>
          </w:rPrChange>
        </w:rPr>
        <w:t xml:space="preserve">the west.  Washington is also a state that is highly populated with cat owners—62.7 percent </w:t>
      </w:r>
      <w:r w:rsidR="007F530B" w:rsidRPr="007F67D8">
        <w:rPr>
          <w:rFonts w:ascii="Times New Roman" w:hAnsi="Times New Roman" w:cs="Times New Roman"/>
          <w:sz w:val="20"/>
          <w:szCs w:val="20"/>
          <w:rPrChange w:id="466" w:author="Lawlor,Kaitlyn T(student)" w:date="2017-05-07T04:28:00Z">
            <w:rPr>
              <w:rFonts w:ascii="Times New Roman" w:hAnsi="Times New Roman" w:cs="Times New Roman"/>
              <w:sz w:val="24"/>
              <w:szCs w:val="24"/>
            </w:rPr>
          </w:rPrChange>
        </w:rPr>
        <w:fldChar w:fldCharType="begin"/>
      </w:r>
      <w:r w:rsidR="00100C2D" w:rsidRPr="007F67D8">
        <w:rPr>
          <w:rFonts w:ascii="Times New Roman" w:hAnsi="Times New Roman" w:cs="Times New Roman"/>
          <w:sz w:val="20"/>
          <w:szCs w:val="20"/>
          <w:rPrChange w:id="467" w:author="Lawlor,Kaitlyn T(student)" w:date="2017-05-07T04:28:00Z">
            <w:rPr>
              <w:rFonts w:ascii="Times New Roman" w:hAnsi="Times New Roman" w:cs="Times New Roman"/>
              <w:sz w:val="24"/>
              <w:szCs w:val="24"/>
            </w:rPr>
          </w:rPrChange>
        </w:rPr>
        <w:instrText xml:space="preserve"> ADDIN ZOTERO_ITEM CSL_CITATION {"citationID":"a1or88ghibg","properties":{"formattedCitation":"[13]","plainCitation":"[13]"},"citationItems":[{"id":69,"uris":["http://zotero.org/users/3785454/items/4CVU3T74"],"uri":["http://zotero.org/users/3785454/items/4CVU3T74"],"itemData":{"id":69,"type":"webpage","title":"AVMA releases new stats on pet ownership, ranking top/bottom 10 states","URL":"https://www.avma.org/News/PressRoom/Pages/TopBotomTenStatesForPets.aspx","accessed":{"date-parts":[["2017",3,28]]}}}],"schema":"https://github.com/citation-style-language/schema/raw/master/csl-citation.json"} </w:instrText>
      </w:r>
      <w:r w:rsidR="007F530B" w:rsidRPr="007F67D8">
        <w:rPr>
          <w:rFonts w:ascii="Times New Roman" w:hAnsi="Times New Roman" w:cs="Times New Roman"/>
          <w:sz w:val="20"/>
          <w:szCs w:val="20"/>
          <w:rPrChange w:id="468" w:author="Lawlor,Kaitlyn T(student)" w:date="2017-05-07T04:28:00Z">
            <w:rPr>
              <w:rFonts w:ascii="Times New Roman" w:hAnsi="Times New Roman" w:cs="Times New Roman"/>
              <w:sz w:val="24"/>
              <w:szCs w:val="24"/>
            </w:rPr>
          </w:rPrChange>
        </w:rPr>
        <w:fldChar w:fldCharType="separate"/>
      </w:r>
      <w:r w:rsidR="00100C2D" w:rsidRPr="007F67D8">
        <w:rPr>
          <w:rFonts w:ascii="Times New Roman" w:hAnsi="Times New Roman" w:cs="Times New Roman"/>
          <w:sz w:val="20"/>
          <w:szCs w:val="20"/>
          <w:rPrChange w:id="469" w:author="Lawlor,Kaitlyn T(student)" w:date="2017-05-07T04:28:00Z">
            <w:rPr>
              <w:rFonts w:ascii="Times New Roman" w:hAnsi="Times New Roman" w:cs="Times New Roman"/>
              <w:sz w:val="24"/>
            </w:rPr>
          </w:rPrChange>
        </w:rPr>
        <w:t>[13]</w:t>
      </w:r>
      <w:r w:rsidR="007F530B" w:rsidRPr="007F67D8">
        <w:rPr>
          <w:rFonts w:ascii="Times New Roman" w:hAnsi="Times New Roman" w:cs="Times New Roman"/>
          <w:sz w:val="20"/>
          <w:szCs w:val="20"/>
          <w:rPrChange w:id="470" w:author="Lawlor,Kaitlyn T(student)" w:date="2017-05-07T04:28:00Z">
            <w:rPr>
              <w:rFonts w:ascii="Times New Roman" w:hAnsi="Times New Roman" w:cs="Times New Roman"/>
              <w:sz w:val="24"/>
              <w:szCs w:val="24"/>
            </w:rPr>
          </w:rPrChange>
        </w:rPr>
        <w:fldChar w:fldCharType="end"/>
      </w:r>
      <w:r w:rsidR="000F6919" w:rsidRPr="007F67D8">
        <w:rPr>
          <w:rFonts w:ascii="Times New Roman" w:hAnsi="Times New Roman" w:cs="Times New Roman"/>
          <w:sz w:val="20"/>
          <w:szCs w:val="20"/>
          <w:rPrChange w:id="471" w:author="Lawlor,Kaitlyn T(student)" w:date="2017-05-07T04:28:00Z">
            <w:rPr>
              <w:rFonts w:ascii="Times New Roman" w:hAnsi="Times New Roman" w:cs="Times New Roman"/>
              <w:sz w:val="24"/>
              <w:szCs w:val="24"/>
            </w:rPr>
          </w:rPrChange>
        </w:rPr>
        <w:t>.</w:t>
      </w:r>
      <w:r w:rsidR="00C75457" w:rsidRPr="007F67D8">
        <w:rPr>
          <w:rFonts w:ascii="Times New Roman" w:hAnsi="Times New Roman" w:cs="Times New Roman"/>
          <w:sz w:val="20"/>
          <w:szCs w:val="20"/>
          <w:rPrChange w:id="472" w:author="Lawlor,Kaitlyn T(student)" w:date="2017-05-07T04:28:00Z">
            <w:rPr>
              <w:rFonts w:ascii="Times New Roman" w:hAnsi="Times New Roman" w:cs="Times New Roman"/>
              <w:sz w:val="24"/>
              <w:szCs w:val="24"/>
            </w:rPr>
          </w:rPrChange>
        </w:rPr>
        <w:t xml:space="preserve">  Internet famous cats like Colonel Meow or Cooper the “Cat-</w:t>
      </w:r>
      <w:proofErr w:type="spellStart"/>
      <w:r w:rsidR="00C75457" w:rsidRPr="007F67D8">
        <w:rPr>
          <w:rFonts w:ascii="Times New Roman" w:hAnsi="Times New Roman" w:cs="Times New Roman"/>
          <w:sz w:val="20"/>
          <w:szCs w:val="20"/>
          <w:rPrChange w:id="473" w:author="Lawlor,Kaitlyn T(student)" w:date="2017-05-07T04:28:00Z">
            <w:rPr>
              <w:rFonts w:ascii="Times New Roman" w:hAnsi="Times New Roman" w:cs="Times New Roman"/>
              <w:sz w:val="24"/>
              <w:szCs w:val="24"/>
            </w:rPr>
          </w:rPrChange>
        </w:rPr>
        <w:t>tographer</w:t>
      </w:r>
      <w:proofErr w:type="spellEnd"/>
      <w:r w:rsidR="00C75457" w:rsidRPr="007F67D8">
        <w:rPr>
          <w:rFonts w:ascii="Times New Roman" w:hAnsi="Times New Roman" w:cs="Times New Roman"/>
          <w:sz w:val="20"/>
          <w:szCs w:val="20"/>
          <w:rPrChange w:id="474" w:author="Lawlor,Kaitlyn T(student)" w:date="2017-05-07T04:28:00Z">
            <w:rPr>
              <w:rFonts w:ascii="Times New Roman" w:hAnsi="Times New Roman" w:cs="Times New Roman"/>
              <w:sz w:val="24"/>
              <w:szCs w:val="24"/>
            </w:rPr>
          </w:rPrChange>
        </w:rPr>
        <w:t>”</w:t>
      </w:r>
      <w:r w:rsidR="00B40576" w:rsidRPr="007F67D8">
        <w:rPr>
          <w:rFonts w:ascii="Times New Roman" w:hAnsi="Times New Roman" w:cs="Times New Roman"/>
          <w:sz w:val="20"/>
          <w:szCs w:val="20"/>
          <w:rPrChange w:id="475" w:author="Lawlor,Kaitlyn T(student)" w:date="2017-05-07T04:28:00Z">
            <w:rPr>
              <w:rFonts w:ascii="Times New Roman" w:hAnsi="Times New Roman" w:cs="Times New Roman"/>
              <w:sz w:val="24"/>
              <w:szCs w:val="24"/>
            </w:rPr>
          </w:rPrChange>
        </w:rPr>
        <w:t xml:space="preserve"> originate from Washington.</w:t>
      </w:r>
      <w:r w:rsidR="00B9698D" w:rsidRPr="007F67D8">
        <w:rPr>
          <w:rFonts w:ascii="Times New Roman" w:hAnsi="Times New Roman" w:cs="Times New Roman"/>
          <w:sz w:val="20"/>
          <w:szCs w:val="20"/>
          <w:rPrChange w:id="476" w:author="Lawlor,Kaitlyn T(student)" w:date="2017-05-07T04:28:00Z">
            <w:rPr>
              <w:rFonts w:ascii="Times New Roman" w:hAnsi="Times New Roman" w:cs="Times New Roman"/>
              <w:sz w:val="24"/>
              <w:szCs w:val="24"/>
            </w:rPr>
          </w:rPrChange>
        </w:rPr>
        <w:t xml:space="preserve">  However, the results indicate that California has the highest count and proportion of cat-related tweets in the western region.  Again, the population is much higher in California than Washington—37, 253, 956 to 6,724,540.  </w:t>
      </w:r>
      <w:r w:rsidR="00B40576" w:rsidRPr="007F67D8">
        <w:rPr>
          <w:rFonts w:ascii="Times New Roman" w:hAnsi="Times New Roman" w:cs="Times New Roman"/>
          <w:sz w:val="20"/>
          <w:szCs w:val="20"/>
          <w:rPrChange w:id="477" w:author="Lawlor,Kaitlyn T(student)" w:date="2017-05-07T04:28:00Z">
            <w:rPr>
              <w:rFonts w:ascii="Times New Roman" w:hAnsi="Times New Roman" w:cs="Times New Roman"/>
              <w:sz w:val="24"/>
              <w:szCs w:val="24"/>
            </w:rPr>
          </w:rPrChange>
        </w:rPr>
        <w:t xml:space="preserve">It </w:t>
      </w:r>
      <w:r w:rsidR="007A0B64" w:rsidRPr="007F67D8">
        <w:rPr>
          <w:rFonts w:ascii="Times New Roman" w:hAnsi="Times New Roman" w:cs="Times New Roman"/>
          <w:sz w:val="20"/>
          <w:szCs w:val="20"/>
          <w:rPrChange w:id="478" w:author="Lawlor,Kaitlyn T(student)" w:date="2017-05-07T04:28:00Z">
            <w:rPr>
              <w:rFonts w:ascii="Times New Roman" w:hAnsi="Times New Roman" w:cs="Times New Roman"/>
              <w:sz w:val="24"/>
              <w:szCs w:val="24"/>
            </w:rPr>
          </w:rPrChange>
        </w:rPr>
        <w:t>is</w:t>
      </w:r>
      <w:r w:rsidR="00B40576" w:rsidRPr="007F67D8">
        <w:rPr>
          <w:rFonts w:ascii="Times New Roman" w:hAnsi="Times New Roman" w:cs="Times New Roman"/>
          <w:sz w:val="20"/>
          <w:szCs w:val="20"/>
          <w:rPrChange w:id="479" w:author="Lawlor,Kaitlyn T(student)" w:date="2017-05-07T04:28:00Z">
            <w:rPr>
              <w:rFonts w:ascii="Times New Roman" w:hAnsi="Times New Roman" w:cs="Times New Roman"/>
              <w:sz w:val="24"/>
              <w:szCs w:val="24"/>
            </w:rPr>
          </w:rPrChange>
        </w:rPr>
        <w:t xml:space="preserve"> difficult to pr</w:t>
      </w:r>
      <w:r w:rsidR="00AC4B72" w:rsidRPr="007F67D8">
        <w:rPr>
          <w:rFonts w:ascii="Times New Roman" w:hAnsi="Times New Roman" w:cs="Times New Roman"/>
          <w:sz w:val="20"/>
          <w:szCs w:val="20"/>
          <w:rPrChange w:id="480" w:author="Lawlor,Kaitlyn T(student)" w:date="2017-05-07T04:28:00Z">
            <w:rPr>
              <w:rFonts w:ascii="Times New Roman" w:hAnsi="Times New Roman" w:cs="Times New Roman"/>
              <w:sz w:val="24"/>
              <w:szCs w:val="24"/>
            </w:rPr>
          </w:rPrChange>
        </w:rPr>
        <w:t>edict</w:t>
      </w:r>
      <w:r w:rsidR="007A0B64" w:rsidRPr="007F67D8">
        <w:rPr>
          <w:rFonts w:ascii="Times New Roman" w:hAnsi="Times New Roman" w:cs="Times New Roman"/>
          <w:sz w:val="20"/>
          <w:szCs w:val="20"/>
          <w:rPrChange w:id="481" w:author="Lawlor,Kaitlyn T(student)" w:date="2017-05-07T04:28:00Z">
            <w:rPr>
              <w:rFonts w:ascii="Times New Roman" w:hAnsi="Times New Roman" w:cs="Times New Roman"/>
              <w:sz w:val="24"/>
              <w:szCs w:val="24"/>
            </w:rPr>
          </w:rPrChange>
        </w:rPr>
        <w:t xml:space="preserve"> the outcome of the results</w:t>
      </w:r>
      <w:r w:rsidR="00AC4B72" w:rsidRPr="007F67D8">
        <w:rPr>
          <w:rFonts w:ascii="Times New Roman" w:hAnsi="Times New Roman" w:cs="Times New Roman"/>
          <w:sz w:val="20"/>
          <w:szCs w:val="20"/>
          <w:rPrChange w:id="482" w:author="Lawlor,Kaitlyn T(student)" w:date="2017-05-07T04:28:00Z">
            <w:rPr>
              <w:rFonts w:ascii="Times New Roman" w:hAnsi="Times New Roman" w:cs="Times New Roman"/>
              <w:sz w:val="24"/>
              <w:szCs w:val="24"/>
            </w:rPr>
          </w:rPrChange>
        </w:rPr>
        <w:t>—</w:t>
      </w:r>
      <w:r w:rsidR="007A0B64" w:rsidRPr="007F67D8">
        <w:rPr>
          <w:rFonts w:ascii="Times New Roman" w:hAnsi="Times New Roman" w:cs="Times New Roman"/>
          <w:sz w:val="20"/>
          <w:szCs w:val="20"/>
          <w:rPrChange w:id="483" w:author="Lawlor,Kaitlyn T(student)" w:date="2017-05-07T04:28:00Z">
            <w:rPr>
              <w:rFonts w:ascii="Times New Roman" w:hAnsi="Times New Roman" w:cs="Times New Roman"/>
              <w:sz w:val="24"/>
              <w:szCs w:val="24"/>
            </w:rPr>
          </w:rPrChange>
        </w:rPr>
        <w:t>even though</w:t>
      </w:r>
      <w:r w:rsidR="00AC4B72" w:rsidRPr="007F67D8">
        <w:rPr>
          <w:rFonts w:ascii="Times New Roman" w:hAnsi="Times New Roman" w:cs="Times New Roman"/>
          <w:sz w:val="20"/>
          <w:szCs w:val="20"/>
          <w:rPrChange w:id="484" w:author="Lawlor,Kaitlyn T(student)" w:date="2017-05-07T04:28:00Z">
            <w:rPr>
              <w:rFonts w:ascii="Times New Roman" w:hAnsi="Times New Roman" w:cs="Times New Roman"/>
              <w:sz w:val="24"/>
              <w:szCs w:val="24"/>
            </w:rPr>
          </w:rPrChange>
        </w:rPr>
        <w:t xml:space="preserve"> cats are the more favored household pet in a state doesn’t </w:t>
      </w:r>
      <w:r w:rsidR="007A0B64" w:rsidRPr="007F67D8">
        <w:rPr>
          <w:rFonts w:ascii="Times New Roman" w:hAnsi="Times New Roman" w:cs="Times New Roman"/>
          <w:sz w:val="20"/>
          <w:szCs w:val="20"/>
          <w:rPrChange w:id="485" w:author="Lawlor,Kaitlyn T(student)" w:date="2017-05-07T04:28:00Z">
            <w:rPr>
              <w:rFonts w:ascii="Times New Roman" w:hAnsi="Times New Roman" w:cs="Times New Roman"/>
              <w:sz w:val="24"/>
              <w:szCs w:val="24"/>
            </w:rPr>
          </w:rPrChange>
        </w:rPr>
        <w:t xml:space="preserve">signify </w:t>
      </w:r>
      <w:r w:rsidR="00AC4B72" w:rsidRPr="007F67D8">
        <w:rPr>
          <w:rFonts w:ascii="Times New Roman" w:hAnsi="Times New Roman" w:cs="Times New Roman"/>
          <w:sz w:val="20"/>
          <w:szCs w:val="20"/>
          <w:rPrChange w:id="486" w:author="Lawlor,Kaitlyn T(student)" w:date="2017-05-07T04:28:00Z">
            <w:rPr>
              <w:rFonts w:ascii="Times New Roman" w:hAnsi="Times New Roman" w:cs="Times New Roman"/>
              <w:sz w:val="24"/>
              <w:szCs w:val="24"/>
            </w:rPr>
          </w:rPrChange>
        </w:rPr>
        <w:t xml:space="preserve">it will be the most popular in a region—one or two states are not representative of the </w:t>
      </w:r>
      <w:r w:rsidR="004A4D66" w:rsidRPr="007F67D8">
        <w:rPr>
          <w:rFonts w:ascii="Times New Roman" w:hAnsi="Times New Roman" w:cs="Times New Roman"/>
          <w:sz w:val="20"/>
          <w:szCs w:val="20"/>
          <w:rPrChange w:id="487" w:author="Lawlor,Kaitlyn T(student)" w:date="2017-05-07T04:28:00Z">
            <w:rPr>
              <w:rFonts w:ascii="Times New Roman" w:hAnsi="Times New Roman" w:cs="Times New Roman"/>
              <w:sz w:val="24"/>
              <w:szCs w:val="24"/>
            </w:rPr>
          </w:rPrChange>
        </w:rPr>
        <w:t xml:space="preserve">Twitter demographic, let alone the </w:t>
      </w:r>
      <w:r w:rsidR="00AC4B72" w:rsidRPr="007F67D8">
        <w:rPr>
          <w:rFonts w:ascii="Times New Roman" w:hAnsi="Times New Roman" w:cs="Times New Roman"/>
          <w:sz w:val="20"/>
          <w:szCs w:val="20"/>
          <w:rPrChange w:id="488" w:author="Lawlor,Kaitlyn T(student)" w:date="2017-05-07T04:28:00Z">
            <w:rPr>
              <w:rFonts w:ascii="Times New Roman" w:hAnsi="Times New Roman" w:cs="Times New Roman"/>
              <w:sz w:val="24"/>
              <w:szCs w:val="24"/>
            </w:rPr>
          </w:rPrChange>
        </w:rPr>
        <w:t>total population of a region of the U.S.</w:t>
      </w:r>
      <w:r w:rsidR="00E30B1F" w:rsidRPr="007F67D8">
        <w:rPr>
          <w:rFonts w:ascii="Times New Roman" w:hAnsi="Times New Roman" w:cs="Times New Roman"/>
          <w:sz w:val="20"/>
          <w:szCs w:val="20"/>
          <w:rPrChange w:id="489" w:author="Lawlor,Kaitlyn T(student)" w:date="2017-05-07T04:28:00Z">
            <w:rPr>
              <w:rFonts w:ascii="Times New Roman" w:hAnsi="Times New Roman" w:cs="Times New Roman"/>
              <w:sz w:val="24"/>
              <w:szCs w:val="24"/>
            </w:rPr>
          </w:rPrChange>
        </w:rPr>
        <w:t xml:space="preserve">  As stated previously, the population of a state or region could sway the proportion of cat-related tweets in its favor.</w:t>
      </w:r>
      <w:r w:rsidR="00757752" w:rsidRPr="007F67D8">
        <w:rPr>
          <w:rFonts w:ascii="Times New Roman" w:hAnsi="Times New Roman" w:cs="Times New Roman"/>
          <w:sz w:val="20"/>
          <w:szCs w:val="20"/>
          <w:rPrChange w:id="490" w:author="Lawlor,Kaitlyn T(student)" w:date="2017-05-07T04:28:00Z">
            <w:rPr>
              <w:rFonts w:ascii="Times New Roman" w:hAnsi="Times New Roman" w:cs="Times New Roman"/>
              <w:sz w:val="24"/>
              <w:szCs w:val="24"/>
            </w:rPr>
          </w:rPrChange>
        </w:rPr>
        <w:t xml:space="preserve">  It is possible that the region that has a higher population would appear to be the most interested in cats, simply because would be more people to tweet about cats.</w:t>
      </w:r>
    </w:p>
    <w:p w14:paraId="4F2778E5" w14:textId="77777777" w:rsidR="004A4D66" w:rsidRPr="007F67D8" w:rsidRDefault="004A4D66" w:rsidP="00004706">
      <w:pPr>
        <w:tabs>
          <w:tab w:val="left" w:pos="900"/>
        </w:tabs>
        <w:spacing w:after="0"/>
        <w:rPr>
          <w:rFonts w:ascii="Times New Roman" w:hAnsi="Times New Roman" w:cs="Times New Roman"/>
          <w:sz w:val="20"/>
          <w:szCs w:val="20"/>
          <w:rPrChange w:id="491" w:author="Lawlor,Kaitlyn T(student)" w:date="2017-05-07T04:28:00Z">
            <w:rPr>
              <w:rFonts w:ascii="Times New Roman" w:hAnsi="Times New Roman" w:cs="Times New Roman"/>
              <w:sz w:val="24"/>
              <w:szCs w:val="24"/>
            </w:rPr>
          </w:rPrChange>
        </w:rPr>
      </w:pPr>
    </w:p>
    <w:p w14:paraId="3855BDB6" w14:textId="31650608" w:rsidR="004A4D66" w:rsidRPr="007F67D8" w:rsidRDefault="004A4D66" w:rsidP="00004706">
      <w:pPr>
        <w:tabs>
          <w:tab w:val="left" w:pos="900"/>
        </w:tabs>
        <w:spacing w:after="0"/>
        <w:rPr>
          <w:rFonts w:ascii="Times New Roman" w:hAnsi="Times New Roman" w:cs="Times New Roman"/>
          <w:sz w:val="20"/>
          <w:szCs w:val="20"/>
          <w:rPrChange w:id="492"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493" w:author="Lawlor,Kaitlyn T(student)" w:date="2017-05-07T04:28:00Z">
            <w:rPr>
              <w:rFonts w:ascii="Times New Roman" w:hAnsi="Times New Roman" w:cs="Times New Roman"/>
              <w:sz w:val="24"/>
              <w:szCs w:val="24"/>
            </w:rPr>
          </w:rPrChange>
        </w:rPr>
        <w:t xml:space="preserve">There is not much knowledge or studies done on the consumption on cat-related media.  This research project collects cat-related Tweets from </w:t>
      </w:r>
      <w:r w:rsidR="00F277F9" w:rsidRPr="007F67D8">
        <w:rPr>
          <w:rFonts w:ascii="Times New Roman" w:hAnsi="Times New Roman" w:cs="Times New Roman"/>
          <w:sz w:val="20"/>
          <w:szCs w:val="20"/>
          <w:rPrChange w:id="494" w:author="Lawlor,Kaitlyn T(student)" w:date="2017-05-07T04:28:00Z">
            <w:rPr>
              <w:rFonts w:ascii="Times New Roman" w:hAnsi="Times New Roman" w:cs="Times New Roman"/>
              <w:sz w:val="24"/>
              <w:szCs w:val="24"/>
            </w:rPr>
          </w:rPrChange>
        </w:rPr>
        <w:t>two</w:t>
      </w:r>
      <w:r w:rsidRPr="007F67D8">
        <w:rPr>
          <w:rFonts w:ascii="Times New Roman" w:hAnsi="Times New Roman" w:cs="Times New Roman"/>
          <w:sz w:val="20"/>
          <w:szCs w:val="20"/>
          <w:rPrChange w:id="495" w:author="Lawlor,Kaitlyn T(student)" w:date="2017-05-07T04:28:00Z">
            <w:rPr>
              <w:rFonts w:ascii="Times New Roman" w:hAnsi="Times New Roman" w:cs="Times New Roman"/>
              <w:sz w:val="24"/>
              <w:szCs w:val="24"/>
            </w:rPr>
          </w:rPrChange>
        </w:rPr>
        <w:t xml:space="preserve"> specific date</w:t>
      </w:r>
      <w:r w:rsidR="00F277F9" w:rsidRPr="007F67D8">
        <w:rPr>
          <w:rFonts w:ascii="Times New Roman" w:hAnsi="Times New Roman" w:cs="Times New Roman"/>
          <w:sz w:val="20"/>
          <w:szCs w:val="20"/>
          <w:rPrChange w:id="496" w:author="Lawlor,Kaitlyn T(student)" w:date="2017-05-07T04:28:00Z">
            <w:rPr>
              <w:rFonts w:ascii="Times New Roman" w:hAnsi="Times New Roman" w:cs="Times New Roman"/>
              <w:sz w:val="24"/>
              <w:szCs w:val="24"/>
            </w:rPr>
          </w:rPrChange>
        </w:rPr>
        <w:t>s</w:t>
      </w:r>
      <w:r w:rsidRPr="007F67D8">
        <w:rPr>
          <w:rFonts w:ascii="Times New Roman" w:hAnsi="Times New Roman" w:cs="Times New Roman"/>
          <w:sz w:val="20"/>
          <w:szCs w:val="20"/>
          <w:rPrChange w:id="497" w:author="Lawlor,Kaitlyn T(student)" w:date="2017-05-07T04:28:00Z">
            <w:rPr>
              <w:rFonts w:ascii="Times New Roman" w:hAnsi="Times New Roman" w:cs="Times New Roman"/>
              <w:sz w:val="24"/>
              <w:szCs w:val="24"/>
            </w:rPr>
          </w:rPrChange>
        </w:rPr>
        <w:t xml:space="preserve"> from the Twitter API.  Other uses of Twitter include tracking levels of disease activity in the U.S., presidential elections, and measuring public anxiety related to stock market prices </w:t>
      </w:r>
      <w:r w:rsidRPr="007F67D8">
        <w:rPr>
          <w:rFonts w:ascii="Times New Roman" w:hAnsi="Times New Roman" w:cs="Times New Roman"/>
          <w:sz w:val="20"/>
          <w:szCs w:val="20"/>
          <w:rPrChange w:id="498" w:author="Lawlor,Kaitlyn T(student)" w:date="2017-05-07T04:28:00Z">
            <w:rPr>
              <w:rFonts w:ascii="Times New Roman" w:hAnsi="Times New Roman" w:cs="Times New Roman"/>
              <w:sz w:val="24"/>
              <w:szCs w:val="24"/>
            </w:rPr>
          </w:rPrChange>
        </w:rPr>
        <w:fldChar w:fldCharType="begin"/>
      </w:r>
      <w:r w:rsidR="008D778F" w:rsidRPr="007F67D8">
        <w:rPr>
          <w:rFonts w:ascii="Times New Roman" w:hAnsi="Times New Roman" w:cs="Times New Roman"/>
          <w:sz w:val="20"/>
          <w:szCs w:val="20"/>
          <w:rPrChange w:id="499" w:author="Lawlor,Kaitlyn T(student)" w:date="2017-05-07T04:28:00Z">
            <w:rPr>
              <w:rFonts w:ascii="Times New Roman" w:hAnsi="Times New Roman" w:cs="Times New Roman"/>
              <w:sz w:val="24"/>
              <w:szCs w:val="24"/>
            </w:rPr>
          </w:rPrChange>
        </w:rPr>
        <w:instrText xml:space="preserve"> ADDIN ZOTERO_ITEM CSL_CITATION {"citationID":"a2m4alru2g4","properties":{"formattedCitation":"[7]","plainCitation":"[7]"},"citationItems":[{"id":47,"uris":["http://zotero.org/users/3785454/items/APP5GCZB"],"uri":["http://zotero.org/users/3785454/items/APP5GCZB"],"itemData":{"id":47,"type":"article-journal","title":"The Use of Twitter to Track Levels of Disease Activity and Public Concern in the U.S. during the Influenza A H1N1 Pandemic","container-title":"PLOS ONE","page":"e19467","volume":"6","issue":"5","source":"PLoS Journals","abstract":"Twitter is a free social networking and micro-blogging service that enables its millions of users to send and read each other's “tweets,” or short, 140-character messages. The service has more than 190 million registered users and processes about 55 million tweets per day. Useful information about news and geopolitical events lies embedded in the Twitter stream, which embodies, in the aggregate, Twitter users' perspectives and reactions to current events. By virtue of sheer volume, content embedded in the Twitter stream may be useful for tracking or even forecasting behavior if it can be extracted in an efficient manner. In this study, we examine the use of information embedded in the Twitter stream to (1) track rapidly-evolving public sentiment with respect to H1N1 or swine flu, and (2) track and measure actual disease activity. We also show that Twitter can be used as a measure of public interest or concern about health-related events. Our results show that estimates of influenza-like illness derived from Twitter chatter accurately track reported disease levels.","DOI":"10.1371/journal.pone.0019467","ISSN":"1932-6203","journalAbbreviation":"PLOS ONE","author":[{"family":"Signorini","given":"Alessio"},{"family":"Segre","given":"Alberto Maria"},{"family":"Polgreen","given":"Philip M."}],"issued":{"date-parts":[["2011",5,4]]}}}],"schema":"https://github.com/citation-style-language/schema/raw/master/csl-citation.json"} </w:instrText>
      </w:r>
      <w:r w:rsidRPr="007F67D8">
        <w:rPr>
          <w:rFonts w:ascii="Times New Roman" w:hAnsi="Times New Roman" w:cs="Times New Roman"/>
          <w:sz w:val="20"/>
          <w:szCs w:val="20"/>
          <w:rPrChange w:id="500" w:author="Lawlor,Kaitlyn T(student)" w:date="2017-05-07T04:28:00Z">
            <w:rPr>
              <w:rFonts w:ascii="Times New Roman" w:hAnsi="Times New Roman" w:cs="Times New Roman"/>
              <w:sz w:val="24"/>
              <w:szCs w:val="24"/>
            </w:rPr>
          </w:rPrChange>
        </w:rPr>
        <w:fldChar w:fldCharType="separate"/>
      </w:r>
      <w:r w:rsidR="008D778F" w:rsidRPr="007F67D8">
        <w:rPr>
          <w:rFonts w:ascii="Times New Roman" w:hAnsi="Times New Roman" w:cs="Times New Roman"/>
          <w:sz w:val="20"/>
          <w:szCs w:val="20"/>
          <w:rPrChange w:id="501" w:author="Lawlor,Kaitlyn T(student)" w:date="2017-05-07T04:28:00Z">
            <w:rPr>
              <w:rFonts w:ascii="Times New Roman" w:hAnsi="Times New Roman" w:cs="Times New Roman"/>
              <w:sz w:val="24"/>
            </w:rPr>
          </w:rPrChange>
        </w:rPr>
        <w:t>[7]</w:t>
      </w:r>
      <w:r w:rsidRPr="007F67D8">
        <w:rPr>
          <w:rFonts w:ascii="Times New Roman" w:hAnsi="Times New Roman" w:cs="Times New Roman"/>
          <w:sz w:val="20"/>
          <w:szCs w:val="20"/>
          <w:rPrChange w:id="502" w:author="Lawlor,Kaitlyn T(student)" w:date="2017-05-07T04:28:00Z">
            <w:rPr>
              <w:rFonts w:ascii="Times New Roman" w:hAnsi="Times New Roman" w:cs="Times New Roman"/>
              <w:sz w:val="24"/>
              <w:szCs w:val="24"/>
            </w:rPr>
          </w:rPrChange>
        </w:rPr>
        <w:fldChar w:fldCharType="end"/>
      </w:r>
      <w:r w:rsidR="000F6919" w:rsidRPr="007F67D8">
        <w:rPr>
          <w:rFonts w:ascii="Times New Roman" w:hAnsi="Times New Roman" w:cs="Times New Roman"/>
          <w:sz w:val="20"/>
          <w:szCs w:val="20"/>
          <w:rPrChange w:id="503" w:author="Lawlor,Kaitlyn T(student)" w:date="2017-05-07T04:28:00Z">
            <w:rPr>
              <w:rFonts w:ascii="Times New Roman" w:hAnsi="Times New Roman" w:cs="Times New Roman"/>
              <w:sz w:val="24"/>
              <w:szCs w:val="24"/>
            </w:rPr>
          </w:rPrChange>
        </w:rPr>
        <w:t>.</w:t>
      </w:r>
      <w:r w:rsidRPr="007F67D8">
        <w:rPr>
          <w:rFonts w:ascii="Times New Roman" w:hAnsi="Times New Roman" w:cs="Times New Roman"/>
          <w:sz w:val="20"/>
          <w:szCs w:val="20"/>
          <w:rPrChange w:id="504" w:author="Lawlor,Kaitlyn T(student)" w:date="2017-05-07T04:28:00Z">
            <w:rPr>
              <w:rFonts w:ascii="Times New Roman" w:hAnsi="Times New Roman" w:cs="Times New Roman"/>
              <w:sz w:val="24"/>
              <w:szCs w:val="24"/>
            </w:rPr>
          </w:rPrChange>
        </w:rPr>
        <w:t xml:space="preserve">  Fu</w:t>
      </w:r>
      <w:r w:rsidR="00A044CC" w:rsidRPr="007F67D8">
        <w:rPr>
          <w:rFonts w:ascii="Times New Roman" w:hAnsi="Times New Roman" w:cs="Times New Roman"/>
          <w:sz w:val="20"/>
          <w:szCs w:val="20"/>
          <w:rPrChange w:id="505" w:author="Lawlor,Kaitlyn T(student)" w:date="2017-05-07T04:28:00Z">
            <w:rPr>
              <w:rFonts w:ascii="Times New Roman" w:hAnsi="Times New Roman" w:cs="Times New Roman"/>
              <w:sz w:val="24"/>
              <w:szCs w:val="24"/>
            </w:rPr>
          </w:rPrChange>
        </w:rPr>
        <w:t>rther research in cat-related studies include sentiment analysis for cat-related tweets—can they be classified as positive, negative, and neutral posts?  If so, which is more common?</w:t>
      </w:r>
    </w:p>
    <w:p w14:paraId="4C5BC4C3" w14:textId="77777777" w:rsidR="0041441F" w:rsidRPr="007F67D8" w:rsidRDefault="0041441F" w:rsidP="00004706">
      <w:pPr>
        <w:tabs>
          <w:tab w:val="left" w:pos="900"/>
        </w:tabs>
        <w:spacing w:after="0"/>
        <w:rPr>
          <w:rFonts w:ascii="Times New Roman" w:hAnsi="Times New Roman" w:cs="Times New Roman"/>
          <w:sz w:val="20"/>
          <w:szCs w:val="20"/>
          <w:rPrChange w:id="506" w:author="Lawlor,Kaitlyn T(student)" w:date="2017-05-07T04:28:00Z">
            <w:rPr>
              <w:rFonts w:ascii="Times New Roman" w:hAnsi="Times New Roman" w:cs="Times New Roman"/>
              <w:sz w:val="24"/>
              <w:szCs w:val="24"/>
            </w:rPr>
          </w:rPrChange>
        </w:rPr>
      </w:pPr>
    </w:p>
    <w:p w14:paraId="779837EA" w14:textId="05723514" w:rsidR="00DC6DE1" w:rsidRPr="007F67D8" w:rsidRDefault="00DC6DE1" w:rsidP="00004706">
      <w:pPr>
        <w:tabs>
          <w:tab w:val="left" w:pos="900"/>
        </w:tabs>
        <w:spacing w:after="0"/>
        <w:rPr>
          <w:rFonts w:ascii="Times New Roman" w:hAnsi="Times New Roman" w:cs="Times New Roman"/>
          <w:sz w:val="20"/>
          <w:szCs w:val="20"/>
          <w:rPrChange w:id="507"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508" w:author="Lawlor,Kaitlyn T(student)" w:date="2017-05-07T04:28:00Z">
            <w:rPr>
              <w:rFonts w:ascii="Times New Roman" w:hAnsi="Times New Roman" w:cs="Times New Roman"/>
              <w:sz w:val="24"/>
              <w:szCs w:val="24"/>
            </w:rPr>
          </w:rPrChange>
        </w:rPr>
        <w:t xml:space="preserve">One of the limitations of this project is </w:t>
      </w:r>
      <w:r w:rsidR="005825B7" w:rsidRPr="007F67D8">
        <w:rPr>
          <w:rFonts w:ascii="Times New Roman" w:hAnsi="Times New Roman" w:cs="Times New Roman"/>
          <w:sz w:val="20"/>
          <w:szCs w:val="20"/>
          <w:rPrChange w:id="509" w:author="Lawlor,Kaitlyn T(student)" w:date="2017-05-07T04:28:00Z">
            <w:rPr>
              <w:rFonts w:ascii="Times New Roman" w:hAnsi="Times New Roman" w:cs="Times New Roman"/>
              <w:sz w:val="24"/>
              <w:szCs w:val="24"/>
            </w:rPr>
          </w:rPrChange>
        </w:rPr>
        <w:t>samples</w:t>
      </w:r>
      <w:r w:rsidRPr="007F67D8">
        <w:rPr>
          <w:rFonts w:ascii="Times New Roman" w:hAnsi="Times New Roman" w:cs="Times New Roman"/>
          <w:sz w:val="20"/>
          <w:szCs w:val="20"/>
          <w:rPrChange w:id="510" w:author="Lawlor,Kaitlyn T(student)" w:date="2017-05-07T04:28:00Z">
            <w:rPr>
              <w:rFonts w:ascii="Times New Roman" w:hAnsi="Times New Roman" w:cs="Times New Roman"/>
              <w:sz w:val="24"/>
              <w:szCs w:val="24"/>
            </w:rPr>
          </w:rPrChange>
        </w:rPr>
        <w:t xml:space="preserve"> </w:t>
      </w:r>
      <w:r w:rsidR="005825B7" w:rsidRPr="007F67D8">
        <w:rPr>
          <w:rFonts w:ascii="Times New Roman" w:hAnsi="Times New Roman" w:cs="Times New Roman"/>
          <w:sz w:val="20"/>
          <w:szCs w:val="20"/>
          <w:rPrChange w:id="511" w:author="Lawlor,Kaitlyn T(student)" w:date="2017-05-07T04:28:00Z">
            <w:rPr>
              <w:rFonts w:ascii="Times New Roman" w:hAnsi="Times New Roman" w:cs="Times New Roman"/>
              <w:sz w:val="24"/>
              <w:szCs w:val="24"/>
            </w:rPr>
          </w:rPrChange>
        </w:rPr>
        <w:t xml:space="preserve">were taken from two </w:t>
      </w:r>
      <w:r w:rsidRPr="007F67D8">
        <w:rPr>
          <w:rFonts w:ascii="Times New Roman" w:hAnsi="Times New Roman" w:cs="Times New Roman"/>
          <w:sz w:val="20"/>
          <w:szCs w:val="20"/>
          <w:rPrChange w:id="512" w:author="Lawlor,Kaitlyn T(student)" w:date="2017-05-07T04:28:00Z">
            <w:rPr>
              <w:rFonts w:ascii="Times New Roman" w:hAnsi="Times New Roman" w:cs="Times New Roman"/>
              <w:sz w:val="24"/>
              <w:szCs w:val="24"/>
            </w:rPr>
          </w:rPrChange>
        </w:rPr>
        <w:t>day</w:t>
      </w:r>
      <w:r w:rsidR="005825B7" w:rsidRPr="007F67D8">
        <w:rPr>
          <w:rFonts w:ascii="Times New Roman" w:hAnsi="Times New Roman" w:cs="Times New Roman"/>
          <w:sz w:val="20"/>
          <w:szCs w:val="20"/>
          <w:rPrChange w:id="513" w:author="Lawlor,Kaitlyn T(student)" w:date="2017-05-07T04:28:00Z">
            <w:rPr>
              <w:rFonts w:ascii="Times New Roman" w:hAnsi="Times New Roman" w:cs="Times New Roman"/>
              <w:sz w:val="24"/>
              <w:szCs w:val="24"/>
            </w:rPr>
          </w:rPrChange>
        </w:rPr>
        <w:t>s</w:t>
      </w:r>
      <w:r w:rsidRPr="007F67D8">
        <w:rPr>
          <w:rFonts w:ascii="Times New Roman" w:hAnsi="Times New Roman" w:cs="Times New Roman"/>
          <w:sz w:val="20"/>
          <w:szCs w:val="20"/>
          <w:rPrChange w:id="514" w:author="Lawlor,Kaitlyn T(student)" w:date="2017-05-07T04:28:00Z">
            <w:rPr>
              <w:rFonts w:ascii="Times New Roman" w:hAnsi="Times New Roman" w:cs="Times New Roman"/>
              <w:sz w:val="24"/>
              <w:szCs w:val="24"/>
            </w:rPr>
          </w:rPrChange>
        </w:rPr>
        <w:t>.  It possible that an event could have happened th</w:t>
      </w:r>
      <w:r w:rsidR="005825B7" w:rsidRPr="007F67D8">
        <w:rPr>
          <w:rFonts w:ascii="Times New Roman" w:hAnsi="Times New Roman" w:cs="Times New Roman"/>
          <w:sz w:val="20"/>
          <w:szCs w:val="20"/>
          <w:rPrChange w:id="515" w:author="Lawlor,Kaitlyn T(student)" w:date="2017-05-07T04:28:00Z">
            <w:rPr>
              <w:rFonts w:ascii="Times New Roman" w:hAnsi="Times New Roman" w:cs="Times New Roman"/>
              <w:sz w:val="24"/>
              <w:szCs w:val="24"/>
            </w:rPr>
          </w:rPrChange>
        </w:rPr>
        <w:t>ose</w:t>
      </w:r>
      <w:r w:rsidRPr="007F67D8">
        <w:rPr>
          <w:rFonts w:ascii="Times New Roman" w:hAnsi="Times New Roman" w:cs="Times New Roman"/>
          <w:sz w:val="20"/>
          <w:szCs w:val="20"/>
          <w:rPrChange w:id="516" w:author="Lawlor,Kaitlyn T(student)" w:date="2017-05-07T04:28:00Z">
            <w:rPr>
              <w:rFonts w:ascii="Times New Roman" w:hAnsi="Times New Roman" w:cs="Times New Roman"/>
              <w:sz w:val="24"/>
              <w:szCs w:val="24"/>
            </w:rPr>
          </w:rPrChange>
        </w:rPr>
        <w:t xml:space="preserve"> day</w:t>
      </w:r>
      <w:r w:rsidR="005825B7" w:rsidRPr="007F67D8">
        <w:rPr>
          <w:rFonts w:ascii="Times New Roman" w:hAnsi="Times New Roman" w:cs="Times New Roman"/>
          <w:sz w:val="20"/>
          <w:szCs w:val="20"/>
          <w:rPrChange w:id="517" w:author="Lawlor,Kaitlyn T(student)" w:date="2017-05-07T04:28:00Z">
            <w:rPr>
              <w:rFonts w:ascii="Times New Roman" w:hAnsi="Times New Roman" w:cs="Times New Roman"/>
              <w:sz w:val="24"/>
              <w:szCs w:val="24"/>
            </w:rPr>
          </w:rPrChange>
        </w:rPr>
        <w:t>s</w:t>
      </w:r>
      <w:r w:rsidRPr="007F67D8">
        <w:rPr>
          <w:rFonts w:ascii="Times New Roman" w:hAnsi="Times New Roman" w:cs="Times New Roman"/>
          <w:sz w:val="20"/>
          <w:szCs w:val="20"/>
          <w:rPrChange w:id="518" w:author="Lawlor,Kaitlyn T(student)" w:date="2017-05-07T04:28:00Z">
            <w:rPr>
              <w:rFonts w:ascii="Times New Roman" w:hAnsi="Times New Roman" w:cs="Times New Roman"/>
              <w:sz w:val="24"/>
              <w:szCs w:val="24"/>
            </w:rPr>
          </w:rPrChange>
        </w:rPr>
        <w:t xml:space="preserve"> that may have fluctuated the number of cat-related tweets or decreased it.  In addition, the demographic of Twitter users do not represent the general population.  Not everyone who uses Twitter is going to post about cats in their tweets or even use their Twitter account to post statuses at all.  One of Twitter’s functions, “retweeting,” was not </w:t>
      </w:r>
      <w:r w:rsidR="008465CF" w:rsidRPr="007F67D8">
        <w:rPr>
          <w:rFonts w:ascii="Times New Roman" w:hAnsi="Times New Roman" w:cs="Times New Roman"/>
          <w:sz w:val="20"/>
          <w:szCs w:val="20"/>
          <w:rPrChange w:id="519" w:author="Lawlor,Kaitlyn T(student)" w:date="2017-05-07T04:28:00Z">
            <w:rPr>
              <w:rFonts w:ascii="Times New Roman" w:hAnsi="Times New Roman" w:cs="Times New Roman"/>
              <w:sz w:val="24"/>
              <w:szCs w:val="24"/>
            </w:rPr>
          </w:rPrChange>
        </w:rPr>
        <w:t>considered</w:t>
      </w:r>
      <w:r w:rsidRPr="007F67D8">
        <w:rPr>
          <w:rFonts w:ascii="Times New Roman" w:hAnsi="Times New Roman" w:cs="Times New Roman"/>
          <w:sz w:val="20"/>
          <w:szCs w:val="20"/>
          <w:rPrChange w:id="520" w:author="Lawlor,Kaitlyn T(student)" w:date="2017-05-07T04:28:00Z">
            <w:rPr>
              <w:rFonts w:ascii="Times New Roman" w:hAnsi="Times New Roman" w:cs="Times New Roman"/>
              <w:sz w:val="24"/>
              <w:szCs w:val="24"/>
            </w:rPr>
          </w:rPrChange>
        </w:rPr>
        <w:t xml:space="preserve"> while collecting data.</w:t>
      </w:r>
      <w:r w:rsidR="008465CF" w:rsidRPr="007F67D8">
        <w:rPr>
          <w:rFonts w:ascii="Times New Roman" w:hAnsi="Times New Roman" w:cs="Times New Roman"/>
          <w:sz w:val="20"/>
          <w:szCs w:val="20"/>
          <w:rPrChange w:id="521" w:author="Lawlor,Kaitlyn T(student)" w:date="2017-05-07T04:28:00Z">
            <w:rPr>
              <w:rFonts w:ascii="Times New Roman" w:hAnsi="Times New Roman" w:cs="Times New Roman"/>
              <w:sz w:val="24"/>
              <w:szCs w:val="24"/>
            </w:rPr>
          </w:rPrChange>
        </w:rPr>
        <w:t xml:space="preserve">  Those who like cats can simply “retweet” a cat-related post that they found on someone’s profile.</w:t>
      </w:r>
      <w:r w:rsidR="00F277F9" w:rsidRPr="007F67D8">
        <w:rPr>
          <w:rFonts w:ascii="Times New Roman" w:hAnsi="Times New Roman" w:cs="Times New Roman"/>
          <w:sz w:val="20"/>
          <w:szCs w:val="20"/>
          <w:rPrChange w:id="522" w:author="Lawlor,Kaitlyn T(student)" w:date="2017-05-07T04:28:00Z">
            <w:rPr>
              <w:rFonts w:ascii="Times New Roman" w:hAnsi="Times New Roman" w:cs="Times New Roman"/>
              <w:sz w:val="24"/>
              <w:szCs w:val="24"/>
            </w:rPr>
          </w:rPrChange>
        </w:rPr>
        <w:t xml:space="preserve">  Furthermore, when collecting data from the Twitter API, some of the tweets did not have any of the pre-defined terms within them.  Instead, one of the terms was in the Twitter screen name.  The tweets were getting included in the sample because at least in one of the </w:t>
      </w:r>
      <w:r w:rsidR="00F277F9" w:rsidRPr="007F67D8">
        <w:rPr>
          <w:rFonts w:ascii="Times New Roman" w:hAnsi="Times New Roman" w:cs="Times New Roman"/>
          <w:sz w:val="20"/>
          <w:szCs w:val="20"/>
          <w:rPrChange w:id="523" w:author="Lawlor,Kaitlyn T(student)" w:date="2017-05-07T04:28:00Z">
            <w:rPr>
              <w:rFonts w:ascii="Times New Roman" w:hAnsi="Times New Roman" w:cs="Times New Roman"/>
              <w:sz w:val="24"/>
              <w:szCs w:val="24"/>
            </w:rPr>
          </w:rPrChange>
        </w:rPr>
        <w:lastRenderedPageBreak/>
        <w:t>fields, one of the pre-defined terms, i.e. “cat,” was mentioned.</w:t>
      </w:r>
      <w:r w:rsidRPr="007F67D8">
        <w:rPr>
          <w:rFonts w:ascii="Times New Roman" w:hAnsi="Times New Roman" w:cs="Times New Roman"/>
          <w:sz w:val="20"/>
          <w:szCs w:val="20"/>
          <w:rPrChange w:id="524" w:author="Lawlor,Kaitlyn T(student)" w:date="2017-05-07T04:28:00Z">
            <w:rPr>
              <w:rFonts w:ascii="Times New Roman" w:hAnsi="Times New Roman" w:cs="Times New Roman"/>
              <w:sz w:val="24"/>
              <w:szCs w:val="24"/>
            </w:rPr>
          </w:rPrChange>
        </w:rPr>
        <w:t xml:space="preserve">  Thus, </w:t>
      </w:r>
      <w:r w:rsidR="008465CF" w:rsidRPr="007F67D8">
        <w:rPr>
          <w:rFonts w:ascii="Times New Roman" w:hAnsi="Times New Roman" w:cs="Times New Roman"/>
          <w:sz w:val="20"/>
          <w:szCs w:val="20"/>
          <w:rPrChange w:id="525" w:author="Lawlor,Kaitlyn T(student)" w:date="2017-05-07T04:28:00Z">
            <w:rPr>
              <w:rFonts w:ascii="Times New Roman" w:hAnsi="Times New Roman" w:cs="Times New Roman"/>
              <w:sz w:val="24"/>
              <w:szCs w:val="24"/>
            </w:rPr>
          </w:rPrChange>
        </w:rPr>
        <w:t>there is a confounding variable that could influence which region of the U.S. prefers cats.</w:t>
      </w:r>
      <w:r w:rsidR="00AC4B72" w:rsidRPr="007F67D8">
        <w:rPr>
          <w:rFonts w:ascii="Times New Roman" w:hAnsi="Times New Roman" w:cs="Times New Roman"/>
          <w:sz w:val="20"/>
          <w:szCs w:val="20"/>
          <w:rPrChange w:id="526" w:author="Lawlor,Kaitlyn T(student)" w:date="2017-05-07T04:28:00Z">
            <w:rPr>
              <w:rFonts w:ascii="Times New Roman" w:hAnsi="Times New Roman" w:cs="Times New Roman"/>
              <w:sz w:val="24"/>
              <w:szCs w:val="24"/>
            </w:rPr>
          </w:rPrChange>
        </w:rPr>
        <w:t xml:space="preserve">  In addition, Internet users frequently post images of their own felines on social media platforms, further increasing the amount of online cat-related visual conte</w:t>
      </w:r>
      <w:bookmarkStart w:id="527" w:name="_GoBack"/>
      <w:bookmarkEnd w:id="527"/>
      <w:r w:rsidR="00AC4B72" w:rsidRPr="007F67D8">
        <w:rPr>
          <w:rFonts w:ascii="Times New Roman" w:hAnsi="Times New Roman" w:cs="Times New Roman"/>
          <w:sz w:val="20"/>
          <w:szCs w:val="20"/>
          <w:rPrChange w:id="528" w:author="Lawlor,Kaitlyn T(student)" w:date="2017-05-07T04:28:00Z">
            <w:rPr>
              <w:rFonts w:ascii="Times New Roman" w:hAnsi="Times New Roman" w:cs="Times New Roman"/>
              <w:sz w:val="24"/>
              <w:szCs w:val="24"/>
            </w:rPr>
          </w:rPrChange>
        </w:rPr>
        <w:t xml:space="preserve">nt available to Internet users </w:t>
      </w:r>
      <w:r w:rsidR="00AC4B72" w:rsidRPr="007F67D8">
        <w:rPr>
          <w:rFonts w:ascii="Times New Roman" w:hAnsi="Times New Roman" w:cs="Times New Roman"/>
          <w:sz w:val="20"/>
          <w:szCs w:val="20"/>
          <w:rPrChange w:id="529" w:author="Lawlor,Kaitlyn T(student)" w:date="2017-05-07T04:28:00Z">
            <w:rPr>
              <w:rFonts w:ascii="Times New Roman" w:hAnsi="Times New Roman" w:cs="Times New Roman"/>
              <w:sz w:val="24"/>
              <w:szCs w:val="24"/>
            </w:rPr>
          </w:rPrChange>
        </w:rPr>
        <w:fldChar w:fldCharType="begin"/>
      </w:r>
      <w:r w:rsidR="008D778F" w:rsidRPr="007F67D8">
        <w:rPr>
          <w:rFonts w:ascii="Times New Roman" w:hAnsi="Times New Roman" w:cs="Times New Roman"/>
          <w:sz w:val="20"/>
          <w:szCs w:val="20"/>
          <w:rPrChange w:id="530" w:author="Lawlor,Kaitlyn T(student)" w:date="2017-05-07T04:28:00Z">
            <w:rPr>
              <w:rFonts w:ascii="Times New Roman" w:hAnsi="Times New Roman" w:cs="Times New Roman"/>
              <w:sz w:val="24"/>
              <w:szCs w:val="24"/>
            </w:rPr>
          </w:rPrChange>
        </w:rPr>
        <w:instrText xml:space="preserve"> ADDIN ZOTERO_ITEM CSL_CITATION {"citationID":"a1ig19jvdga","properties":{"formattedCitation":"[8]","plainCitation":"[8]"},"citationItems":[{"id":50,"uris":["http://zotero.org/users/3785454/items/JRBDC5XU"],"uri":["http://zotero.org/users/3785454/items/JRBDC5XU"],"itemData":{"id":50,"type":"webpage","title":"Emotion regulation, procrastination, and watching cat videos online: Who watches Internet cats, why, and to what effect? (PDF Download Available)","container-title":"ResearchGate","abstract":"Official Full-Text Publication: Emotion regulation, procrastination, and watching cat videos online: Who watches Internet cats, why, and to what effect? on ResearchGate, the professional network for scientists.","URL":"https://www.researchgate.net/publication/278161046_Emotion_regulation_procrastination_and_watching_cat_videos_online_Who_watches_Internet_cats_why_and_to_what_effect","shortTitle":"Emotion regulation, procrastination, and watching cat videos online","accessed":{"date-parts":[["2017",3,2]]}}}],"schema":"https://github.com/citation-style-language/schema/raw/master/csl-citation.json"} </w:instrText>
      </w:r>
      <w:r w:rsidR="00AC4B72" w:rsidRPr="007F67D8">
        <w:rPr>
          <w:rFonts w:ascii="Times New Roman" w:hAnsi="Times New Roman" w:cs="Times New Roman"/>
          <w:sz w:val="20"/>
          <w:szCs w:val="20"/>
          <w:rPrChange w:id="531" w:author="Lawlor,Kaitlyn T(student)" w:date="2017-05-07T04:28:00Z">
            <w:rPr>
              <w:rFonts w:ascii="Times New Roman" w:hAnsi="Times New Roman" w:cs="Times New Roman"/>
              <w:sz w:val="24"/>
              <w:szCs w:val="24"/>
            </w:rPr>
          </w:rPrChange>
        </w:rPr>
        <w:fldChar w:fldCharType="separate"/>
      </w:r>
      <w:r w:rsidR="008D778F" w:rsidRPr="007F67D8">
        <w:rPr>
          <w:rFonts w:ascii="Times New Roman" w:hAnsi="Times New Roman" w:cs="Times New Roman"/>
          <w:sz w:val="20"/>
          <w:szCs w:val="20"/>
          <w:rPrChange w:id="532" w:author="Lawlor,Kaitlyn T(student)" w:date="2017-05-07T04:28:00Z">
            <w:rPr>
              <w:rFonts w:ascii="Times New Roman" w:hAnsi="Times New Roman" w:cs="Times New Roman"/>
              <w:sz w:val="24"/>
            </w:rPr>
          </w:rPrChange>
        </w:rPr>
        <w:t>[8]</w:t>
      </w:r>
      <w:r w:rsidR="00AC4B72" w:rsidRPr="007F67D8">
        <w:rPr>
          <w:rFonts w:ascii="Times New Roman" w:hAnsi="Times New Roman" w:cs="Times New Roman"/>
          <w:sz w:val="20"/>
          <w:szCs w:val="20"/>
          <w:rPrChange w:id="533" w:author="Lawlor,Kaitlyn T(student)" w:date="2017-05-07T04:28:00Z">
            <w:rPr>
              <w:rFonts w:ascii="Times New Roman" w:hAnsi="Times New Roman" w:cs="Times New Roman"/>
              <w:sz w:val="24"/>
              <w:szCs w:val="24"/>
            </w:rPr>
          </w:rPrChange>
        </w:rPr>
        <w:fldChar w:fldCharType="end"/>
      </w:r>
      <w:r w:rsidR="000F6919" w:rsidRPr="007F67D8">
        <w:rPr>
          <w:rFonts w:ascii="Times New Roman" w:hAnsi="Times New Roman" w:cs="Times New Roman"/>
          <w:sz w:val="20"/>
          <w:szCs w:val="20"/>
          <w:rPrChange w:id="534" w:author="Lawlor,Kaitlyn T(student)" w:date="2017-05-07T04:28:00Z">
            <w:rPr>
              <w:rFonts w:ascii="Times New Roman" w:hAnsi="Times New Roman" w:cs="Times New Roman"/>
              <w:sz w:val="24"/>
              <w:szCs w:val="24"/>
            </w:rPr>
          </w:rPrChange>
        </w:rPr>
        <w:t>.</w:t>
      </w:r>
      <w:r w:rsidR="00AC4B72" w:rsidRPr="007F67D8">
        <w:rPr>
          <w:rFonts w:ascii="Times New Roman" w:hAnsi="Times New Roman" w:cs="Times New Roman"/>
          <w:sz w:val="20"/>
          <w:szCs w:val="20"/>
          <w:rPrChange w:id="535" w:author="Lawlor,Kaitlyn T(student)" w:date="2017-05-07T04:28:00Z">
            <w:rPr>
              <w:rFonts w:ascii="Times New Roman" w:hAnsi="Times New Roman" w:cs="Times New Roman"/>
              <w:sz w:val="24"/>
              <w:szCs w:val="24"/>
            </w:rPr>
          </w:rPrChange>
        </w:rPr>
        <w:t xml:space="preserve">  Only text-based tweets were collected, not pictures, so this will also </w:t>
      </w:r>
      <w:r w:rsidR="00E85367" w:rsidRPr="007F67D8">
        <w:rPr>
          <w:rFonts w:ascii="Times New Roman" w:hAnsi="Times New Roman" w:cs="Times New Roman"/>
          <w:sz w:val="20"/>
          <w:szCs w:val="20"/>
          <w:rPrChange w:id="536" w:author="Lawlor,Kaitlyn T(student)" w:date="2017-05-07T04:28:00Z">
            <w:rPr>
              <w:rFonts w:ascii="Times New Roman" w:hAnsi="Times New Roman" w:cs="Times New Roman"/>
              <w:sz w:val="24"/>
              <w:szCs w:val="24"/>
            </w:rPr>
          </w:rPrChange>
        </w:rPr>
        <w:t>influence</w:t>
      </w:r>
      <w:r w:rsidR="00AC4B72" w:rsidRPr="007F67D8">
        <w:rPr>
          <w:rFonts w:ascii="Times New Roman" w:hAnsi="Times New Roman" w:cs="Times New Roman"/>
          <w:sz w:val="20"/>
          <w:szCs w:val="20"/>
          <w:rPrChange w:id="537" w:author="Lawlor,Kaitlyn T(student)" w:date="2017-05-07T04:28:00Z">
            <w:rPr>
              <w:rFonts w:ascii="Times New Roman" w:hAnsi="Times New Roman" w:cs="Times New Roman"/>
              <w:sz w:val="24"/>
              <w:szCs w:val="24"/>
            </w:rPr>
          </w:rPrChange>
        </w:rPr>
        <w:t xml:space="preserve"> the results.</w:t>
      </w:r>
    </w:p>
    <w:p w14:paraId="25A60C5D" w14:textId="77777777" w:rsidR="00ED19B2" w:rsidRPr="007F67D8" w:rsidRDefault="00ED19B2" w:rsidP="00004706">
      <w:pPr>
        <w:tabs>
          <w:tab w:val="left" w:pos="900"/>
        </w:tabs>
        <w:spacing w:after="0"/>
        <w:rPr>
          <w:rFonts w:ascii="Times New Roman" w:hAnsi="Times New Roman" w:cs="Times New Roman"/>
          <w:sz w:val="20"/>
          <w:szCs w:val="20"/>
          <w:rPrChange w:id="538" w:author="Lawlor,Kaitlyn T(student)" w:date="2017-05-07T04:28:00Z">
            <w:rPr>
              <w:rFonts w:ascii="Times New Roman" w:hAnsi="Times New Roman" w:cs="Times New Roman"/>
              <w:sz w:val="24"/>
              <w:szCs w:val="24"/>
            </w:rPr>
          </w:rPrChange>
        </w:rPr>
      </w:pPr>
    </w:p>
    <w:p w14:paraId="6E35051A" w14:textId="6CD6819B" w:rsidR="00ED19B2" w:rsidRPr="007F67D8" w:rsidDel="007F67D8" w:rsidRDefault="00ED19B2" w:rsidP="00004706">
      <w:pPr>
        <w:tabs>
          <w:tab w:val="left" w:pos="900"/>
        </w:tabs>
        <w:spacing w:after="0"/>
        <w:rPr>
          <w:del w:id="539" w:author="Lawlor,Kaitlyn T(student)" w:date="2017-05-07T04:30:00Z"/>
          <w:rFonts w:ascii="Times New Roman" w:hAnsi="Times New Roman" w:cs="Times New Roman"/>
          <w:sz w:val="20"/>
          <w:szCs w:val="20"/>
          <w:rPrChange w:id="540" w:author="Lawlor,Kaitlyn T(student)" w:date="2017-05-07T04:28:00Z">
            <w:rPr>
              <w:del w:id="541" w:author="Lawlor,Kaitlyn T(student)" w:date="2017-05-07T04:30:00Z"/>
              <w:rFonts w:ascii="Times New Roman" w:hAnsi="Times New Roman" w:cs="Times New Roman"/>
              <w:sz w:val="24"/>
              <w:szCs w:val="24"/>
            </w:rPr>
          </w:rPrChange>
        </w:rPr>
      </w:pPr>
      <w:r w:rsidRPr="007F67D8">
        <w:rPr>
          <w:rFonts w:ascii="Times New Roman" w:hAnsi="Times New Roman" w:cs="Times New Roman"/>
          <w:sz w:val="20"/>
          <w:szCs w:val="20"/>
          <w:rPrChange w:id="542" w:author="Lawlor,Kaitlyn T(student)" w:date="2017-05-07T04:28:00Z">
            <w:rPr>
              <w:rFonts w:ascii="Times New Roman" w:hAnsi="Times New Roman" w:cs="Times New Roman"/>
              <w:sz w:val="24"/>
              <w:szCs w:val="24"/>
            </w:rPr>
          </w:rPrChange>
        </w:rPr>
        <w:t>In addition, the original sample size of cat-related tweets was cut significantly because of improper formatting</w:t>
      </w:r>
      <w:r w:rsidR="00A53EFA" w:rsidRPr="007F67D8">
        <w:rPr>
          <w:rFonts w:ascii="Times New Roman" w:hAnsi="Times New Roman" w:cs="Times New Roman"/>
          <w:sz w:val="20"/>
          <w:szCs w:val="20"/>
          <w:rPrChange w:id="543" w:author="Lawlor,Kaitlyn T(student)" w:date="2017-05-07T04:28:00Z">
            <w:rPr>
              <w:rFonts w:ascii="Times New Roman" w:hAnsi="Times New Roman" w:cs="Times New Roman"/>
              <w:sz w:val="24"/>
              <w:szCs w:val="24"/>
            </w:rPr>
          </w:rPrChange>
        </w:rPr>
        <w:t xml:space="preserve"> of locations</w:t>
      </w:r>
      <w:r w:rsidRPr="007F67D8">
        <w:rPr>
          <w:rFonts w:ascii="Times New Roman" w:hAnsi="Times New Roman" w:cs="Times New Roman"/>
          <w:sz w:val="20"/>
          <w:szCs w:val="20"/>
          <w:rPrChange w:id="544" w:author="Lawlor,Kaitlyn T(student)" w:date="2017-05-07T04:28:00Z">
            <w:rPr>
              <w:rFonts w:ascii="Times New Roman" w:hAnsi="Times New Roman" w:cs="Times New Roman"/>
              <w:sz w:val="24"/>
              <w:szCs w:val="24"/>
            </w:rPr>
          </w:rPrChange>
        </w:rPr>
        <w:t xml:space="preserve"> or </w:t>
      </w:r>
      <w:r w:rsidR="00A53EFA" w:rsidRPr="007F67D8">
        <w:rPr>
          <w:rFonts w:ascii="Times New Roman" w:hAnsi="Times New Roman" w:cs="Times New Roman"/>
          <w:sz w:val="20"/>
          <w:szCs w:val="20"/>
          <w:rPrChange w:id="545" w:author="Lawlor,Kaitlyn T(student)" w:date="2017-05-07T04:28:00Z">
            <w:rPr>
              <w:rFonts w:ascii="Times New Roman" w:hAnsi="Times New Roman" w:cs="Times New Roman"/>
              <w:sz w:val="24"/>
              <w:szCs w:val="24"/>
            </w:rPr>
          </w:rPrChange>
        </w:rPr>
        <w:t xml:space="preserve">the </w:t>
      </w:r>
      <w:r w:rsidRPr="007F67D8">
        <w:rPr>
          <w:rFonts w:ascii="Times New Roman" w:hAnsi="Times New Roman" w:cs="Times New Roman"/>
          <w:sz w:val="20"/>
          <w:szCs w:val="20"/>
          <w:rPrChange w:id="546" w:author="Lawlor,Kaitlyn T(student)" w:date="2017-05-07T04:28:00Z">
            <w:rPr>
              <w:rFonts w:ascii="Times New Roman" w:hAnsi="Times New Roman" w:cs="Times New Roman"/>
              <w:sz w:val="24"/>
              <w:szCs w:val="24"/>
            </w:rPr>
          </w:rPrChange>
        </w:rPr>
        <w:t>locations</w:t>
      </w:r>
      <w:r w:rsidR="00A53EFA" w:rsidRPr="007F67D8">
        <w:rPr>
          <w:rFonts w:ascii="Times New Roman" w:hAnsi="Times New Roman" w:cs="Times New Roman"/>
          <w:sz w:val="20"/>
          <w:szCs w:val="20"/>
          <w:rPrChange w:id="547" w:author="Lawlor,Kaitlyn T(student)" w:date="2017-05-07T04:28:00Z">
            <w:rPr>
              <w:rFonts w:ascii="Times New Roman" w:hAnsi="Times New Roman" w:cs="Times New Roman"/>
              <w:sz w:val="24"/>
              <w:szCs w:val="24"/>
            </w:rPr>
          </w:rPrChange>
        </w:rPr>
        <w:t xml:space="preserve"> themselves</w:t>
      </w:r>
      <w:r w:rsidRPr="007F67D8">
        <w:rPr>
          <w:rFonts w:ascii="Times New Roman" w:hAnsi="Times New Roman" w:cs="Times New Roman"/>
          <w:sz w:val="20"/>
          <w:szCs w:val="20"/>
          <w:rPrChange w:id="548" w:author="Lawlor,Kaitlyn T(student)" w:date="2017-05-07T04:28:00Z">
            <w:rPr>
              <w:rFonts w:ascii="Times New Roman" w:hAnsi="Times New Roman" w:cs="Times New Roman"/>
              <w:sz w:val="24"/>
              <w:szCs w:val="24"/>
            </w:rPr>
          </w:rPrChange>
        </w:rPr>
        <w:t xml:space="preserve">.  Had Geocoding been utilized, it would have been easier for Google’s Geocoding API to turn the addresses from text to latitude and longitude pairs, therefore, plotted on a map </w:t>
      </w:r>
      <w:r w:rsidRPr="007F67D8">
        <w:rPr>
          <w:rFonts w:ascii="Times New Roman" w:hAnsi="Times New Roman" w:cs="Times New Roman"/>
          <w:sz w:val="20"/>
          <w:szCs w:val="20"/>
          <w:rPrChange w:id="549" w:author="Lawlor,Kaitlyn T(student)" w:date="2017-05-07T04:28:00Z">
            <w:rPr>
              <w:rFonts w:ascii="Times New Roman" w:hAnsi="Times New Roman" w:cs="Times New Roman"/>
              <w:sz w:val="24"/>
              <w:szCs w:val="24"/>
            </w:rPr>
          </w:rPrChange>
        </w:rPr>
        <w:fldChar w:fldCharType="begin"/>
      </w:r>
      <w:r w:rsidR="00E30B1F" w:rsidRPr="007F67D8">
        <w:rPr>
          <w:rFonts w:ascii="Times New Roman" w:hAnsi="Times New Roman" w:cs="Times New Roman"/>
          <w:sz w:val="20"/>
          <w:szCs w:val="20"/>
          <w:rPrChange w:id="550" w:author="Lawlor,Kaitlyn T(student)" w:date="2017-05-07T04:28:00Z">
            <w:rPr>
              <w:rFonts w:ascii="Times New Roman" w:hAnsi="Times New Roman" w:cs="Times New Roman"/>
              <w:sz w:val="24"/>
              <w:szCs w:val="24"/>
            </w:rPr>
          </w:rPrChange>
        </w:rPr>
        <w:instrText xml:space="preserve"> ADDIN ZOTERO_ITEM CSL_CITATION {"citationID":"a221ue38oeu","properties":{"formattedCitation":"[15]","plainCitation":"[15]"},"citationItems":[{"id":74,"uris":["http://zotero.org/users/3785454/items/N6NMJIEF"],"uri":["http://zotero.org/users/3785454/items/N6NMJIEF"],"itemData":{"id":74,"type":"post-weblog","title":"Batch Geocoding with R and Google maps","container-title":"R-bloggers","abstract":"I&amp;rsquo;ve recently wanted to geocode a large number of addresses (think circa 60k) in Ireland as part of a visualisation of the Irish property market. Geocoding can be simply achieved in R using the geocode() function from the ggmap library. The geocode function uses Googles Geocoding API to turn addresses from text to latitude and [&amp;hellip;]","URL":"https://www.r-bloggers.com/batch-geocoding-with-r-and-google-maps/","issued":{"date-parts":[["2013",10,12]]},"accessed":{"date-parts":[["2017",4,12]]}}}],"schema":"https://github.com/citation-style-language/schema/raw/master/csl-citation.json"} </w:instrText>
      </w:r>
      <w:r w:rsidRPr="007F67D8">
        <w:rPr>
          <w:rFonts w:ascii="Times New Roman" w:hAnsi="Times New Roman" w:cs="Times New Roman"/>
          <w:sz w:val="20"/>
          <w:szCs w:val="20"/>
          <w:rPrChange w:id="551" w:author="Lawlor,Kaitlyn T(student)" w:date="2017-05-07T04:28:00Z">
            <w:rPr>
              <w:rFonts w:ascii="Times New Roman" w:hAnsi="Times New Roman" w:cs="Times New Roman"/>
              <w:sz w:val="24"/>
              <w:szCs w:val="24"/>
            </w:rPr>
          </w:rPrChange>
        </w:rPr>
        <w:fldChar w:fldCharType="separate"/>
      </w:r>
      <w:r w:rsidR="00E30B1F" w:rsidRPr="007F67D8">
        <w:rPr>
          <w:rFonts w:ascii="Times New Roman" w:hAnsi="Times New Roman" w:cs="Times New Roman"/>
          <w:sz w:val="20"/>
          <w:szCs w:val="20"/>
          <w:rPrChange w:id="552" w:author="Lawlor,Kaitlyn T(student)" w:date="2017-05-07T04:28:00Z">
            <w:rPr>
              <w:rFonts w:ascii="Times New Roman" w:hAnsi="Times New Roman" w:cs="Times New Roman"/>
            </w:rPr>
          </w:rPrChange>
        </w:rPr>
        <w:t>[15]</w:t>
      </w:r>
      <w:r w:rsidRPr="007F67D8">
        <w:rPr>
          <w:rFonts w:ascii="Times New Roman" w:hAnsi="Times New Roman" w:cs="Times New Roman"/>
          <w:sz w:val="20"/>
          <w:szCs w:val="20"/>
          <w:rPrChange w:id="553" w:author="Lawlor,Kaitlyn T(student)" w:date="2017-05-07T04:28:00Z">
            <w:rPr>
              <w:rFonts w:ascii="Times New Roman" w:hAnsi="Times New Roman" w:cs="Times New Roman"/>
              <w:sz w:val="24"/>
              <w:szCs w:val="24"/>
            </w:rPr>
          </w:rPrChange>
        </w:rPr>
        <w:fldChar w:fldCharType="end"/>
      </w:r>
      <w:r w:rsidR="000F6919" w:rsidRPr="007F67D8">
        <w:rPr>
          <w:rFonts w:ascii="Times New Roman" w:hAnsi="Times New Roman" w:cs="Times New Roman"/>
          <w:sz w:val="20"/>
          <w:szCs w:val="20"/>
          <w:rPrChange w:id="554" w:author="Lawlor,Kaitlyn T(student)" w:date="2017-05-07T04:28:00Z">
            <w:rPr>
              <w:rFonts w:ascii="Times New Roman" w:hAnsi="Times New Roman" w:cs="Times New Roman"/>
              <w:sz w:val="24"/>
              <w:szCs w:val="24"/>
            </w:rPr>
          </w:rPrChange>
        </w:rPr>
        <w:t>.</w:t>
      </w:r>
    </w:p>
    <w:p w14:paraId="5956B2F3" w14:textId="77777777" w:rsidR="00AC4B72" w:rsidRPr="007F67D8" w:rsidDel="007F67D8" w:rsidRDefault="00AC4B72" w:rsidP="00004706">
      <w:pPr>
        <w:tabs>
          <w:tab w:val="left" w:pos="900"/>
        </w:tabs>
        <w:spacing w:after="0"/>
        <w:rPr>
          <w:del w:id="555" w:author="Lawlor,Kaitlyn T(student)" w:date="2017-05-07T04:30:00Z"/>
          <w:rFonts w:ascii="Times New Roman" w:hAnsi="Times New Roman" w:cs="Times New Roman"/>
          <w:b/>
          <w:sz w:val="20"/>
          <w:szCs w:val="20"/>
          <w:rPrChange w:id="556" w:author="Lawlor,Kaitlyn T(student)" w:date="2017-05-07T04:28:00Z">
            <w:rPr>
              <w:del w:id="557" w:author="Lawlor,Kaitlyn T(student)" w:date="2017-05-07T04:30:00Z"/>
              <w:rFonts w:ascii="Times New Roman" w:hAnsi="Times New Roman" w:cs="Times New Roman"/>
              <w:b/>
              <w:sz w:val="24"/>
              <w:szCs w:val="24"/>
            </w:rPr>
          </w:rPrChange>
        </w:rPr>
      </w:pPr>
    </w:p>
    <w:p w14:paraId="0785E035" w14:textId="77777777" w:rsidR="00A3137F" w:rsidRPr="007F67D8" w:rsidRDefault="00A3137F" w:rsidP="00004706">
      <w:pPr>
        <w:tabs>
          <w:tab w:val="left" w:pos="900"/>
        </w:tabs>
        <w:spacing w:after="0"/>
        <w:rPr>
          <w:rFonts w:ascii="Times New Roman" w:hAnsi="Times New Roman" w:cs="Times New Roman"/>
          <w:b/>
          <w:sz w:val="20"/>
          <w:szCs w:val="20"/>
          <w:rPrChange w:id="558" w:author="Lawlor,Kaitlyn T(student)" w:date="2017-05-07T04:28:00Z">
            <w:rPr>
              <w:rFonts w:ascii="Times New Roman" w:hAnsi="Times New Roman" w:cs="Times New Roman"/>
              <w:b/>
              <w:sz w:val="24"/>
              <w:szCs w:val="24"/>
            </w:rPr>
          </w:rPrChange>
        </w:rPr>
      </w:pPr>
    </w:p>
    <w:p w14:paraId="5E9D4134" w14:textId="60D41F5A" w:rsidR="00A3137F" w:rsidRPr="007F67D8" w:rsidRDefault="00A3137F" w:rsidP="00004706">
      <w:pPr>
        <w:tabs>
          <w:tab w:val="left" w:pos="900"/>
        </w:tabs>
        <w:spacing w:after="0"/>
        <w:rPr>
          <w:rFonts w:ascii="Times New Roman" w:hAnsi="Times New Roman" w:cs="Times New Roman"/>
          <w:b/>
          <w:sz w:val="20"/>
          <w:szCs w:val="20"/>
          <w:rPrChange w:id="559" w:author="Lawlor,Kaitlyn T(student)" w:date="2017-05-07T04:28:00Z">
            <w:rPr>
              <w:rFonts w:ascii="Times New Roman" w:hAnsi="Times New Roman" w:cs="Times New Roman"/>
              <w:b/>
              <w:sz w:val="24"/>
              <w:szCs w:val="24"/>
            </w:rPr>
          </w:rPrChange>
        </w:rPr>
      </w:pPr>
    </w:p>
    <w:p w14:paraId="44C3AC7E" w14:textId="77777777" w:rsidR="00F962E1" w:rsidRPr="007F67D8" w:rsidRDefault="00F962E1" w:rsidP="00004706">
      <w:pPr>
        <w:tabs>
          <w:tab w:val="left" w:pos="900"/>
        </w:tabs>
        <w:spacing w:after="0"/>
        <w:rPr>
          <w:rFonts w:ascii="Times New Roman" w:hAnsi="Times New Roman" w:cs="Times New Roman"/>
          <w:b/>
          <w:sz w:val="20"/>
          <w:szCs w:val="20"/>
          <w:rPrChange w:id="560" w:author="Lawlor,Kaitlyn T(student)" w:date="2017-05-07T04:28:00Z">
            <w:rPr>
              <w:rFonts w:ascii="Times New Roman" w:hAnsi="Times New Roman" w:cs="Times New Roman"/>
              <w:b/>
              <w:sz w:val="24"/>
              <w:szCs w:val="24"/>
            </w:rPr>
          </w:rPrChange>
        </w:rPr>
      </w:pPr>
    </w:p>
    <w:p w14:paraId="6E1BFFB9" w14:textId="67BED7A5" w:rsidR="00AC4B72" w:rsidRPr="007F67D8" w:rsidRDefault="00B16FE6" w:rsidP="00004706">
      <w:pPr>
        <w:tabs>
          <w:tab w:val="left" w:pos="900"/>
        </w:tabs>
        <w:spacing w:after="0"/>
        <w:rPr>
          <w:rFonts w:ascii="Times New Roman" w:hAnsi="Times New Roman" w:cs="Times New Roman"/>
          <w:b/>
          <w:rPrChange w:id="561" w:author="Lawlor,Kaitlyn T(student)" w:date="2017-05-07T04:31:00Z">
            <w:rPr>
              <w:rFonts w:ascii="Times New Roman" w:hAnsi="Times New Roman" w:cs="Times New Roman"/>
              <w:b/>
              <w:sz w:val="24"/>
              <w:szCs w:val="24"/>
            </w:rPr>
          </w:rPrChange>
        </w:rPr>
      </w:pPr>
      <w:r w:rsidRPr="007F67D8">
        <w:rPr>
          <w:rFonts w:ascii="Times New Roman" w:hAnsi="Times New Roman" w:cs="Times New Roman"/>
          <w:b/>
          <w:rPrChange w:id="562" w:author="Lawlor,Kaitlyn T(student)" w:date="2017-05-07T04:31:00Z">
            <w:rPr>
              <w:rFonts w:ascii="Times New Roman" w:hAnsi="Times New Roman" w:cs="Times New Roman"/>
              <w:b/>
              <w:sz w:val="24"/>
              <w:szCs w:val="24"/>
            </w:rPr>
          </w:rPrChange>
        </w:rPr>
        <w:t>Bibliography</w:t>
      </w:r>
    </w:p>
    <w:p w14:paraId="0416ABD5" w14:textId="1F63D18D" w:rsidR="00E30B1F" w:rsidRPr="007F67D8" w:rsidRDefault="00AC4B72" w:rsidP="009D03F6">
      <w:pPr>
        <w:pStyle w:val="Bibliography"/>
        <w:rPr>
          <w:rFonts w:ascii="Times New Roman" w:hAnsi="Times New Roman" w:cs="Times New Roman"/>
          <w:sz w:val="18"/>
          <w:szCs w:val="18"/>
          <w:rPrChange w:id="563" w:author="Lawlor,Kaitlyn T(student)" w:date="2017-05-07T04:32:00Z">
            <w:rPr>
              <w:rFonts w:ascii="Times New Roman" w:hAnsi="Times New Roman" w:cs="Times New Roman"/>
              <w:sz w:val="21"/>
            </w:rPr>
          </w:rPrChange>
        </w:rPr>
      </w:pPr>
      <w:r w:rsidRPr="007F67D8">
        <w:rPr>
          <w:rFonts w:ascii="Times New Roman" w:hAnsi="Times New Roman" w:cs="Times New Roman"/>
          <w:sz w:val="20"/>
          <w:szCs w:val="20"/>
          <w:rPrChange w:id="564" w:author="Lawlor,Kaitlyn T(student)" w:date="2017-05-07T04:28:00Z">
            <w:rPr>
              <w:rFonts w:ascii="Times New Roman" w:hAnsi="Times New Roman" w:cs="Times New Roman"/>
              <w:sz w:val="21"/>
              <w:szCs w:val="21"/>
            </w:rPr>
          </w:rPrChange>
        </w:rPr>
        <w:fldChar w:fldCharType="begin"/>
      </w:r>
      <w:r w:rsidR="00E30B1F" w:rsidRPr="007F67D8">
        <w:rPr>
          <w:rFonts w:ascii="Times New Roman" w:hAnsi="Times New Roman" w:cs="Times New Roman"/>
          <w:sz w:val="20"/>
          <w:szCs w:val="20"/>
          <w:rPrChange w:id="565" w:author="Lawlor,Kaitlyn T(student)" w:date="2017-05-07T04:28:00Z">
            <w:rPr>
              <w:rFonts w:ascii="Times New Roman" w:hAnsi="Times New Roman" w:cs="Times New Roman"/>
              <w:sz w:val="21"/>
              <w:szCs w:val="21"/>
            </w:rPr>
          </w:rPrChange>
        </w:rPr>
        <w:instrText xml:space="preserve"> ADDIN ZOTERO_BIBL {"custom":[]} CSL_BIBLIOGRAPHY </w:instrText>
      </w:r>
      <w:r w:rsidRPr="007F67D8">
        <w:rPr>
          <w:rFonts w:ascii="Times New Roman" w:hAnsi="Times New Roman" w:cs="Times New Roman"/>
          <w:sz w:val="20"/>
          <w:szCs w:val="20"/>
          <w:rPrChange w:id="566" w:author="Lawlor,Kaitlyn T(student)" w:date="2017-05-07T04:28:00Z">
            <w:rPr>
              <w:rFonts w:ascii="Times New Roman" w:hAnsi="Times New Roman" w:cs="Times New Roman"/>
              <w:sz w:val="21"/>
              <w:szCs w:val="21"/>
            </w:rPr>
          </w:rPrChange>
        </w:rPr>
        <w:fldChar w:fldCharType="separate"/>
      </w:r>
      <w:r w:rsidR="00E30B1F" w:rsidRPr="007F67D8">
        <w:rPr>
          <w:rFonts w:ascii="Times New Roman" w:hAnsi="Times New Roman" w:cs="Times New Roman"/>
          <w:sz w:val="18"/>
          <w:szCs w:val="18"/>
          <w:rPrChange w:id="567" w:author="Lawlor,Kaitlyn T(student)" w:date="2017-05-07T04:32:00Z">
            <w:rPr>
              <w:rFonts w:ascii="Times New Roman" w:hAnsi="Times New Roman" w:cs="Times New Roman"/>
              <w:sz w:val="21"/>
            </w:rPr>
          </w:rPrChange>
        </w:rPr>
        <w:t>[1]</w:t>
      </w:r>
      <w:r w:rsidR="00E30B1F" w:rsidRPr="007F67D8">
        <w:rPr>
          <w:rFonts w:ascii="Times New Roman" w:hAnsi="Times New Roman" w:cs="Times New Roman"/>
          <w:sz w:val="18"/>
          <w:szCs w:val="18"/>
          <w:rPrChange w:id="568" w:author="Lawlor,Kaitlyn T(student)" w:date="2017-05-07T04:32:00Z">
            <w:rPr>
              <w:rFonts w:ascii="Times New Roman" w:hAnsi="Times New Roman" w:cs="Times New Roman"/>
              <w:sz w:val="21"/>
            </w:rPr>
          </w:rPrChange>
        </w:rPr>
        <w:tab/>
        <w:t xml:space="preserve">“Company | About,” </w:t>
      </w:r>
      <w:r w:rsidR="00E30B1F" w:rsidRPr="007F67D8">
        <w:rPr>
          <w:rFonts w:ascii="Times New Roman" w:hAnsi="Times New Roman" w:cs="Times New Roman"/>
          <w:i/>
          <w:iCs/>
          <w:sz w:val="18"/>
          <w:szCs w:val="18"/>
          <w:rPrChange w:id="569" w:author="Lawlor,Kaitlyn T(student)" w:date="2017-05-07T04:32:00Z">
            <w:rPr>
              <w:rFonts w:ascii="Times New Roman" w:hAnsi="Times New Roman" w:cs="Times New Roman"/>
              <w:i/>
              <w:iCs/>
              <w:sz w:val="21"/>
            </w:rPr>
          </w:rPrChange>
        </w:rPr>
        <w:t>Twitter About</w:t>
      </w:r>
      <w:r w:rsidR="00E30B1F" w:rsidRPr="007F67D8">
        <w:rPr>
          <w:rFonts w:ascii="Times New Roman" w:hAnsi="Times New Roman" w:cs="Times New Roman"/>
          <w:sz w:val="18"/>
          <w:szCs w:val="18"/>
          <w:rPrChange w:id="570" w:author="Lawlor,Kaitlyn T(student)" w:date="2017-05-07T04:32:00Z">
            <w:rPr>
              <w:rFonts w:ascii="Times New Roman" w:hAnsi="Times New Roman" w:cs="Times New Roman"/>
              <w:sz w:val="21"/>
            </w:rPr>
          </w:rPrChange>
        </w:rPr>
        <w:t>. [Online]. Available: https://about.twitter.com/company. [Accessed: 22-Feb-2017].</w:t>
      </w:r>
    </w:p>
    <w:p w14:paraId="74CABED3" w14:textId="77777777" w:rsidR="00E30B1F" w:rsidRPr="007F67D8" w:rsidRDefault="00E30B1F" w:rsidP="009D03F6">
      <w:pPr>
        <w:pStyle w:val="Bibliography"/>
        <w:rPr>
          <w:rFonts w:ascii="Times New Roman" w:hAnsi="Times New Roman" w:cs="Times New Roman"/>
          <w:sz w:val="18"/>
          <w:szCs w:val="18"/>
          <w:rPrChange w:id="571"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572" w:author="Lawlor,Kaitlyn T(student)" w:date="2017-05-07T04:32:00Z">
            <w:rPr>
              <w:rFonts w:ascii="Times New Roman" w:hAnsi="Times New Roman" w:cs="Times New Roman"/>
              <w:sz w:val="21"/>
            </w:rPr>
          </w:rPrChange>
        </w:rPr>
        <w:t>[2]</w:t>
      </w:r>
      <w:r w:rsidRPr="007F67D8">
        <w:rPr>
          <w:rFonts w:ascii="Times New Roman" w:hAnsi="Times New Roman" w:cs="Times New Roman"/>
          <w:sz w:val="18"/>
          <w:szCs w:val="18"/>
          <w:rPrChange w:id="573" w:author="Lawlor,Kaitlyn T(student)" w:date="2017-05-07T04:32:00Z">
            <w:rPr>
              <w:rFonts w:ascii="Times New Roman" w:hAnsi="Times New Roman" w:cs="Times New Roman"/>
              <w:sz w:val="21"/>
            </w:rPr>
          </w:rPrChange>
        </w:rPr>
        <w:tab/>
        <w:t xml:space="preserve">A. Java, X. Song, T. Finin, and B. Tseng, “Why We Twitter: Understanding Microblogging Usage and Communities,” in </w:t>
      </w:r>
      <w:r w:rsidRPr="007F67D8">
        <w:rPr>
          <w:rFonts w:ascii="Times New Roman" w:hAnsi="Times New Roman" w:cs="Times New Roman"/>
          <w:i/>
          <w:iCs/>
          <w:sz w:val="18"/>
          <w:szCs w:val="18"/>
          <w:rPrChange w:id="574" w:author="Lawlor,Kaitlyn T(student)" w:date="2017-05-07T04:32:00Z">
            <w:rPr>
              <w:rFonts w:ascii="Times New Roman" w:hAnsi="Times New Roman" w:cs="Times New Roman"/>
              <w:i/>
              <w:iCs/>
              <w:sz w:val="21"/>
            </w:rPr>
          </w:rPrChange>
        </w:rPr>
        <w:t>Proceedings of the 9th WebKDD and 1st SNA-KDD 2007 Workshop on Web Mining and Social Network Analysis</w:t>
      </w:r>
      <w:r w:rsidRPr="007F67D8">
        <w:rPr>
          <w:rFonts w:ascii="Times New Roman" w:hAnsi="Times New Roman" w:cs="Times New Roman"/>
          <w:sz w:val="18"/>
          <w:szCs w:val="18"/>
          <w:rPrChange w:id="575" w:author="Lawlor,Kaitlyn T(student)" w:date="2017-05-07T04:32:00Z">
            <w:rPr>
              <w:rFonts w:ascii="Times New Roman" w:hAnsi="Times New Roman" w:cs="Times New Roman"/>
              <w:sz w:val="21"/>
            </w:rPr>
          </w:rPrChange>
        </w:rPr>
        <w:t>, New York, NY, USA, 2007, pp. 56–65.</w:t>
      </w:r>
    </w:p>
    <w:p w14:paraId="2107AA8D" w14:textId="77777777" w:rsidR="00E30B1F" w:rsidRPr="007F67D8" w:rsidRDefault="00E30B1F" w:rsidP="009D03F6">
      <w:pPr>
        <w:pStyle w:val="Bibliography"/>
        <w:rPr>
          <w:rFonts w:ascii="Times New Roman" w:hAnsi="Times New Roman" w:cs="Times New Roman"/>
          <w:sz w:val="18"/>
          <w:szCs w:val="18"/>
          <w:rPrChange w:id="576"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577" w:author="Lawlor,Kaitlyn T(student)" w:date="2017-05-07T04:32:00Z">
            <w:rPr>
              <w:rFonts w:ascii="Times New Roman" w:hAnsi="Times New Roman" w:cs="Times New Roman"/>
              <w:sz w:val="21"/>
            </w:rPr>
          </w:rPrChange>
        </w:rPr>
        <w:t>[3]</w:t>
      </w:r>
      <w:r w:rsidRPr="007F67D8">
        <w:rPr>
          <w:rFonts w:ascii="Times New Roman" w:hAnsi="Times New Roman" w:cs="Times New Roman"/>
          <w:sz w:val="18"/>
          <w:szCs w:val="18"/>
          <w:rPrChange w:id="578" w:author="Lawlor,Kaitlyn T(student)" w:date="2017-05-07T04:32:00Z">
            <w:rPr>
              <w:rFonts w:ascii="Times New Roman" w:hAnsi="Times New Roman" w:cs="Times New Roman"/>
              <w:sz w:val="21"/>
            </w:rPr>
          </w:rPrChange>
        </w:rPr>
        <w:tab/>
        <w:t xml:space="preserve">H. Kwak, C. Lee, H. Park, and S. Moon, “What is Twitter, a Social Network or a News Media?,” in </w:t>
      </w:r>
      <w:r w:rsidRPr="007F67D8">
        <w:rPr>
          <w:rFonts w:ascii="Times New Roman" w:hAnsi="Times New Roman" w:cs="Times New Roman"/>
          <w:i/>
          <w:iCs/>
          <w:sz w:val="18"/>
          <w:szCs w:val="18"/>
          <w:rPrChange w:id="579" w:author="Lawlor,Kaitlyn T(student)" w:date="2017-05-07T04:32:00Z">
            <w:rPr>
              <w:rFonts w:ascii="Times New Roman" w:hAnsi="Times New Roman" w:cs="Times New Roman"/>
              <w:i/>
              <w:iCs/>
              <w:sz w:val="21"/>
            </w:rPr>
          </w:rPrChange>
        </w:rPr>
        <w:t>Proceedings of the 19th International Conference on World Wide Web</w:t>
      </w:r>
      <w:r w:rsidRPr="007F67D8">
        <w:rPr>
          <w:rFonts w:ascii="Times New Roman" w:hAnsi="Times New Roman" w:cs="Times New Roman"/>
          <w:sz w:val="18"/>
          <w:szCs w:val="18"/>
          <w:rPrChange w:id="580" w:author="Lawlor,Kaitlyn T(student)" w:date="2017-05-07T04:32:00Z">
            <w:rPr>
              <w:rFonts w:ascii="Times New Roman" w:hAnsi="Times New Roman" w:cs="Times New Roman"/>
              <w:sz w:val="21"/>
            </w:rPr>
          </w:rPrChange>
        </w:rPr>
        <w:t>, New York, NY, USA, 2010, pp. 591–600.</w:t>
      </w:r>
    </w:p>
    <w:p w14:paraId="3E26AD7A" w14:textId="77777777" w:rsidR="00E30B1F" w:rsidRPr="007F67D8" w:rsidRDefault="00E30B1F" w:rsidP="009D03F6">
      <w:pPr>
        <w:pStyle w:val="Bibliography"/>
        <w:rPr>
          <w:rFonts w:ascii="Times New Roman" w:hAnsi="Times New Roman" w:cs="Times New Roman"/>
          <w:sz w:val="18"/>
          <w:szCs w:val="18"/>
          <w:rPrChange w:id="581"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582" w:author="Lawlor,Kaitlyn T(student)" w:date="2017-05-07T04:32:00Z">
            <w:rPr>
              <w:rFonts w:ascii="Times New Roman" w:hAnsi="Times New Roman" w:cs="Times New Roman"/>
              <w:sz w:val="21"/>
            </w:rPr>
          </w:rPrChange>
        </w:rPr>
        <w:t>[4]</w:t>
      </w:r>
      <w:r w:rsidRPr="007F67D8">
        <w:rPr>
          <w:rFonts w:ascii="Times New Roman" w:hAnsi="Times New Roman" w:cs="Times New Roman"/>
          <w:sz w:val="18"/>
          <w:szCs w:val="18"/>
          <w:rPrChange w:id="583" w:author="Lawlor,Kaitlyn T(student)" w:date="2017-05-07T04:32:00Z">
            <w:rPr>
              <w:rFonts w:ascii="Times New Roman" w:hAnsi="Times New Roman" w:cs="Times New Roman"/>
              <w:sz w:val="21"/>
            </w:rPr>
          </w:rPrChange>
        </w:rPr>
        <w:tab/>
        <w:t xml:space="preserve">X. Yang, A. Ghoting, Y. Ruan, and S. Parthasarathy, “A Framework for Summarizing and Analyzing Twitter Feeds,” in </w:t>
      </w:r>
      <w:r w:rsidRPr="007F67D8">
        <w:rPr>
          <w:rFonts w:ascii="Times New Roman" w:hAnsi="Times New Roman" w:cs="Times New Roman"/>
          <w:i/>
          <w:iCs/>
          <w:sz w:val="18"/>
          <w:szCs w:val="18"/>
          <w:rPrChange w:id="584" w:author="Lawlor,Kaitlyn T(student)" w:date="2017-05-07T04:32:00Z">
            <w:rPr>
              <w:rFonts w:ascii="Times New Roman" w:hAnsi="Times New Roman" w:cs="Times New Roman"/>
              <w:i/>
              <w:iCs/>
              <w:sz w:val="21"/>
            </w:rPr>
          </w:rPrChange>
        </w:rPr>
        <w:t>Proceedings of the 18th ACM SIGKDD International Conference on Knowledge Discovery and Data Mining</w:t>
      </w:r>
      <w:r w:rsidRPr="007F67D8">
        <w:rPr>
          <w:rFonts w:ascii="Times New Roman" w:hAnsi="Times New Roman" w:cs="Times New Roman"/>
          <w:sz w:val="18"/>
          <w:szCs w:val="18"/>
          <w:rPrChange w:id="585" w:author="Lawlor,Kaitlyn T(student)" w:date="2017-05-07T04:32:00Z">
            <w:rPr>
              <w:rFonts w:ascii="Times New Roman" w:hAnsi="Times New Roman" w:cs="Times New Roman"/>
              <w:sz w:val="21"/>
            </w:rPr>
          </w:rPrChange>
        </w:rPr>
        <w:t>, New York, NY, USA, 2012, pp. 370–378.</w:t>
      </w:r>
    </w:p>
    <w:p w14:paraId="6CD9FB62" w14:textId="77777777" w:rsidR="00E30B1F" w:rsidRPr="007F67D8" w:rsidRDefault="00E30B1F" w:rsidP="009D03F6">
      <w:pPr>
        <w:pStyle w:val="Bibliography"/>
        <w:rPr>
          <w:rFonts w:ascii="Times New Roman" w:hAnsi="Times New Roman" w:cs="Times New Roman"/>
          <w:sz w:val="18"/>
          <w:szCs w:val="18"/>
          <w:rPrChange w:id="586"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587" w:author="Lawlor,Kaitlyn T(student)" w:date="2017-05-07T04:32:00Z">
            <w:rPr>
              <w:rFonts w:ascii="Times New Roman" w:hAnsi="Times New Roman" w:cs="Times New Roman"/>
              <w:sz w:val="21"/>
            </w:rPr>
          </w:rPrChange>
        </w:rPr>
        <w:t>[5]</w:t>
      </w:r>
      <w:r w:rsidRPr="007F67D8">
        <w:rPr>
          <w:rFonts w:ascii="Times New Roman" w:hAnsi="Times New Roman" w:cs="Times New Roman"/>
          <w:sz w:val="18"/>
          <w:szCs w:val="18"/>
          <w:rPrChange w:id="588" w:author="Lawlor,Kaitlyn T(student)" w:date="2017-05-07T04:32:00Z">
            <w:rPr>
              <w:rFonts w:ascii="Times New Roman" w:hAnsi="Times New Roman" w:cs="Times New Roman"/>
              <w:sz w:val="21"/>
            </w:rPr>
          </w:rPrChange>
        </w:rPr>
        <w:tab/>
        <w:t xml:space="preserve">F. Morstatter, S. Kumar, H. Liu, and R. Maciejewski, “Understanding Twitter Data with TweetXplorer,” in </w:t>
      </w:r>
      <w:r w:rsidRPr="007F67D8">
        <w:rPr>
          <w:rFonts w:ascii="Times New Roman" w:hAnsi="Times New Roman" w:cs="Times New Roman"/>
          <w:i/>
          <w:iCs/>
          <w:sz w:val="18"/>
          <w:szCs w:val="18"/>
          <w:rPrChange w:id="589" w:author="Lawlor,Kaitlyn T(student)" w:date="2017-05-07T04:32:00Z">
            <w:rPr>
              <w:rFonts w:ascii="Times New Roman" w:hAnsi="Times New Roman" w:cs="Times New Roman"/>
              <w:i/>
              <w:iCs/>
              <w:sz w:val="21"/>
            </w:rPr>
          </w:rPrChange>
        </w:rPr>
        <w:t>Proceedings of the 19th ACM SIGKDD International Conference on Knowledge Discovery and Data Mining</w:t>
      </w:r>
      <w:r w:rsidRPr="007F67D8">
        <w:rPr>
          <w:rFonts w:ascii="Times New Roman" w:hAnsi="Times New Roman" w:cs="Times New Roman"/>
          <w:sz w:val="18"/>
          <w:szCs w:val="18"/>
          <w:rPrChange w:id="590" w:author="Lawlor,Kaitlyn T(student)" w:date="2017-05-07T04:32:00Z">
            <w:rPr>
              <w:rFonts w:ascii="Times New Roman" w:hAnsi="Times New Roman" w:cs="Times New Roman"/>
              <w:sz w:val="21"/>
            </w:rPr>
          </w:rPrChange>
        </w:rPr>
        <w:t>, New York, NY, USA, 2013, pp. 1482–1485.</w:t>
      </w:r>
    </w:p>
    <w:p w14:paraId="018DC52F" w14:textId="77777777" w:rsidR="00E30B1F" w:rsidRPr="007F67D8" w:rsidRDefault="00E30B1F" w:rsidP="009D03F6">
      <w:pPr>
        <w:pStyle w:val="Bibliography"/>
        <w:rPr>
          <w:rFonts w:ascii="Times New Roman" w:hAnsi="Times New Roman" w:cs="Times New Roman"/>
          <w:sz w:val="18"/>
          <w:szCs w:val="18"/>
          <w:rPrChange w:id="591"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592" w:author="Lawlor,Kaitlyn T(student)" w:date="2017-05-07T04:32:00Z">
            <w:rPr>
              <w:rFonts w:ascii="Times New Roman" w:hAnsi="Times New Roman" w:cs="Times New Roman"/>
              <w:sz w:val="21"/>
            </w:rPr>
          </w:rPrChange>
        </w:rPr>
        <w:t>[6]</w:t>
      </w:r>
      <w:r w:rsidRPr="007F67D8">
        <w:rPr>
          <w:rFonts w:ascii="Times New Roman" w:hAnsi="Times New Roman" w:cs="Times New Roman"/>
          <w:sz w:val="18"/>
          <w:szCs w:val="18"/>
          <w:rPrChange w:id="593" w:author="Lawlor,Kaitlyn T(student)" w:date="2017-05-07T04:32:00Z">
            <w:rPr>
              <w:rFonts w:ascii="Times New Roman" w:hAnsi="Times New Roman" w:cs="Times New Roman"/>
              <w:sz w:val="21"/>
            </w:rPr>
          </w:rPrChange>
        </w:rPr>
        <w:tab/>
        <w:t xml:space="preserve">A. M. MacEachren </w:t>
      </w:r>
      <w:r w:rsidRPr="007F67D8">
        <w:rPr>
          <w:rFonts w:ascii="Times New Roman" w:hAnsi="Times New Roman" w:cs="Times New Roman"/>
          <w:i/>
          <w:iCs/>
          <w:sz w:val="18"/>
          <w:szCs w:val="18"/>
          <w:rPrChange w:id="594" w:author="Lawlor,Kaitlyn T(student)" w:date="2017-05-07T04:32:00Z">
            <w:rPr>
              <w:rFonts w:ascii="Times New Roman" w:hAnsi="Times New Roman" w:cs="Times New Roman"/>
              <w:i/>
              <w:iCs/>
              <w:sz w:val="21"/>
            </w:rPr>
          </w:rPrChange>
        </w:rPr>
        <w:t>et al.</w:t>
      </w:r>
      <w:r w:rsidRPr="007F67D8">
        <w:rPr>
          <w:rFonts w:ascii="Times New Roman" w:hAnsi="Times New Roman" w:cs="Times New Roman"/>
          <w:sz w:val="18"/>
          <w:szCs w:val="18"/>
          <w:rPrChange w:id="595" w:author="Lawlor,Kaitlyn T(student)" w:date="2017-05-07T04:32:00Z">
            <w:rPr>
              <w:rFonts w:ascii="Times New Roman" w:hAnsi="Times New Roman" w:cs="Times New Roman"/>
              <w:sz w:val="21"/>
            </w:rPr>
          </w:rPrChange>
        </w:rPr>
        <w:t xml:space="preserve">, “SensePlace2: GeoTwitter analytics support for situational awareness,” in </w:t>
      </w:r>
      <w:r w:rsidRPr="007F67D8">
        <w:rPr>
          <w:rFonts w:ascii="Times New Roman" w:hAnsi="Times New Roman" w:cs="Times New Roman"/>
          <w:i/>
          <w:iCs/>
          <w:sz w:val="18"/>
          <w:szCs w:val="18"/>
          <w:rPrChange w:id="596" w:author="Lawlor,Kaitlyn T(student)" w:date="2017-05-07T04:32:00Z">
            <w:rPr>
              <w:rFonts w:ascii="Times New Roman" w:hAnsi="Times New Roman" w:cs="Times New Roman"/>
              <w:i/>
              <w:iCs/>
              <w:sz w:val="21"/>
            </w:rPr>
          </w:rPrChange>
        </w:rPr>
        <w:t>2011 IEEE Conference on Visual Analytics Science and Technology (VAST)</w:t>
      </w:r>
      <w:r w:rsidRPr="007F67D8">
        <w:rPr>
          <w:rFonts w:ascii="Times New Roman" w:hAnsi="Times New Roman" w:cs="Times New Roman"/>
          <w:sz w:val="18"/>
          <w:szCs w:val="18"/>
          <w:rPrChange w:id="597" w:author="Lawlor,Kaitlyn T(student)" w:date="2017-05-07T04:32:00Z">
            <w:rPr>
              <w:rFonts w:ascii="Times New Roman" w:hAnsi="Times New Roman" w:cs="Times New Roman"/>
              <w:sz w:val="21"/>
            </w:rPr>
          </w:rPrChange>
        </w:rPr>
        <w:t>, 2011, pp. 181–190.</w:t>
      </w:r>
    </w:p>
    <w:p w14:paraId="36D242D0" w14:textId="77777777" w:rsidR="00E30B1F" w:rsidRPr="007F67D8" w:rsidRDefault="00E30B1F" w:rsidP="009D03F6">
      <w:pPr>
        <w:pStyle w:val="Bibliography"/>
        <w:rPr>
          <w:rFonts w:ascii="Times New Roman" w:hAnsi="Times New Roman" w:cs="Times New Roman"/>
          <w:sz w:val="18"/>
          <w:szCs w:val="18"/>
          <w:rPrChange w:id="598"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599" w:author="Lawlor,Kaitlyn T(student)" w:date="2017-05-07T04:32:00Z">
            <w:rPr>
              <w:rFonts w:ascii="Times New Roman" w:hAnsi="Times New Roman" w:cs="Times New Roman"/>
              <w:sz w:val="21"/>
            </w:rPr>
          </w:rPrChange>
        </w:rPr>
        <w:t>[7]</w:t>
      </w:r>
      <w:r w:rsidRPr="007F67D8">
        <w:rPr>
          <w:rFonts w:ascii="Times New Roman" w:hAnsi="Times New Roman" w:cs="Times New Roman"/>
          <w:sz w:val="18"/>
          <w:szCs w:val="18"/>
          <w:rPrChange w:id="600" w:author="Lawlor,Kaitlyn T(student)" w:date="2017-05-07T04:32:00Z">
            <w:rPr>
              <w:rFonts w:ascii="Times New Roman" w:hAnsi="Times New Roman" w:cs="Times New Roman"/>
              <w:sz w:val="21"/>
            </w:rPr>
          </w:rPrChange>
        </w:rPr>
        <w:tab/>
        <w:t>A. Signorini, A. M. Segre, and P. M. Polgreen, “The Use of Twitter to Track Levels of Disease</w:t>
      </w:r>
      <w:r w:rsidRPr="007F67D8">
        <w:rPr>
          <w:rFonts w:ascii="Times New Roman" w:hAnsi="Times New Roman" w:cs="Times New Roman"/>
          <w:sz w:val="20"/>
          <w:szCs w:val="20"/>
          <w:rPrChange w:id="601" w:author="Lawlor,Kaitlyn T(student)" w:date="2017-05-07T04:28:00Z">
            <w:rPr>
              <w:rFonts w:ascii="Times New Roman" w:hAnsi="Times New Roman" w:cs="Times New Roman"/>
              <w:sz w:val="21"/>
            </w:rPr>
          </w:rPrChange>
        </w:rPr>
        <w:t xml:space="preserve"> </w:t>
      </w:r>
      <w:r w:rsidRPr="007F67D8">
        <w:rPr>
          <w:rFonts w:ascii="Times New Roman" w:hAnsi="Times New Roman" w:cs="Times New Roman"/>
          <w:sz w:val="18"/>
          <w:szCs w:val="18"/>
          <w:rPrChange w:id="602" w:author="Lawlor,Kaitlyn T(student)" w:date="2017-05-07T04:32:00Z">
            <w:rPr>
              <w:rFonts w:ascii="Times New Roman" w:hAnsi="Times New Roman" w:cs="Times New Roman"/>
              <w:sz w:val="21"/>
            </w:rPr>
          </w:rPrChange>
        </w:rPr>
        <w:t xml:space="preserve">Activity and Public Concern in the U.S. during the Influenza A H1N1 Pandemic,” </w:t>
      </w:r>
      <w:r w:rsidRPr="007F67D8">
        <w:rPr>
          <w:rFonts w:ascii="Times New Roman" w:hAnsi="Times New Roman" w:cs="Times New Roman"/>
          <w:i/>
          <w:iCs/>
          <w:sz w:val="18"/>
          <w:szCs w:val="18"/>
          <w:rPrChange w:id="603" w:author="Lawlor,Kaitlyn T(student)" w:date="2017-05-07T04:32:00Z">
            <w:rPr>
              <w:rFonts w:ascii="Times New Roman" w:hAnsi="Times New Roman" w:cs="Times New Roman"/>
              <w:i/>
              <w:iCs/>
              <w:sz w:val="21"/>
            </w:rPr>
          </w:rPrChange>
        </w:rPr>
        <w:t>PLOS ONE</w:t>
      </w:r>
      <w:r w:rsidRPr="007F67D8">
        <w:rPr>
          <w:rFonts w:ascii="Times New Roman" w:hAnsi="Times New Roman" w:cs="Times New Roman"/>
          <w:sz w:val="18"/>
          <w:szCs w:val="18"/>
          <w:rPrChange w:id="604" w:author="Lawlor,Kaitlyn T(student)" w:date="2017-05-07T04:32:00Z">
            <w:rPr>
              <w:rFonts w:ascii="Times New Roman" w:hAnsi="Times New Roman" w:cs="Times New Roman"/>
              <w:sz w:val="21"/>
            </w:rPr>
          </w:rPrChange>
        </w:rPr>
        <w:t>, vol. 6, no. 5, p. e19467, May 2011.</w:t>
      </w:r>
    </w:p>
    <w:p w14:paraId="3B59FBE2" w14:textId="77777777" w:rsidR="00E30B1F" w:rsidRPr="007F67D8" w:rsidRDefault="00E30B1F" w:rsidP="009D03F6">
      <w:pPr>
        <w:pStyle w:val="Bibliography"/>
        <w:rPr>
          <w:rFonts w:ascii="Times New Roman" w:hAnsi="Times New Roman" w:cs="Times New Roman"/>
          <w:sz w:val="18"/>
          <w:szCs w:val="18"/>
          <w:rPrChange w:id="605"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06" w:author="Lawlor,Kaitlyn T(student)" w:date="2017-05-07T04:32:00Z">
            <w:rPr>
              <w:rFonts w:ascii="Times New Roman" w:hAnsi="Times New Roman" w:cs="Times New Roman"/>
              <w:sz w:val="21"/>
            </w:rPr>
          </w:rPrChange>
        </w:rPr>
        <w:t>[8]</w:t>
      </w:r>
      <w:r w:rsidRPr="007F67D8">
        <w:rPr>
          <w:rFonts w:ascii="Times New Roman" w:hAnsi="Times New Roman" w:cs="Times New Roman"/>
          <w:sz w:val="18"/>
          <w:szCs w:val="18"/>
          <w:rPrChange w:id="607" w:author="Lawlor,Kaitlyn T(student)" w:date="2017-05-07T04:32:00Z">
            <w:rPr>
              <w:rFonts w:ascii="Times New Roman" w:hAnsi="Times New Roman" w:cs="Times New Roman"/>
              <w:sz w:val="21"/>
            </w:rPr>
          </w:rPrChange>
        </w:rPr>
        <w:tab/>
        <w:t xml:space="preserve">“Emotion regulation, procrastination, and watching cat videos online: Who watches Internet cats, why, and to what effect? (PDF Download Available),” </w:t>
      </w:r>
      <w:r w:rsidRPr="007F67D8">
        <w:rPr>
          <w:rFonts w:ascii="Times New Roman" w:hAnsi="Times New Roman" w:cs="Times New Roman"/>
          <w:i/>
          <w:iCs/>
          <w:sz w:val="18"/>
          <w:szCs w:val="18"/>
          <w:rPrChange w:id="608" w:author="Lawlor,Kaitlyn T(student)" w:date="2017-05-07T04:32:00Z">
            <w:rPr>
              <w:rFonts w:ascii="Times New Roman" w:hAnsi="Times New Roman" w:cs="Times New Roman"/>
              <w:i/>
              <w:iCs/>
              <w:sz w:val="21"/>
            </w:rPr>
          </w:rPrChange>
        </w:rPr>
        <w:t>ResearchGate</w:t>
      </w:r>
      <w:r w:rsidRPr="007F67D8">
        <w:rPr>
          <w:rFonts w:ascii="Times New Roman" w:hAnsi="Times New Roman" w:cs="Times New Roman"/>
          <w:sz w:val="18"/>
          <w:szCs w:val="18"/>
          <w:rPrChange w:id="609" w:author="Lawlor,Kaitlyn T(student)" w:date="2017-05-07T04:32:00Z">
            <w:rPr>
              <w:rFonts w:ascii="Times New Roman" w:hAnsi="Times New Roman" w:cs="Times New Roman"/>
              <w:sz w:val="21"/>
            </w:rPr>
          </w:rPrChange>
        </w:rPr>
        <w:t xml:space="preserve">. [Online]. Available: </w:t>
      </w:r>
      <w:r w:rsidRPr="007F67D8">
        <w:rPr>
          <w:rFonts w:ascii="Times New Roman" w:hAnsi="Times New Roman" w:cs="Times New Roman"/>
          <w:sz w:val="18"/>
          <w:szCs w:val="18"/>
          <w:rPrChange w:id="610" w:author="Lawlor,Kaitlyn T(student)" w:date="2017-05-07T04:32:00Z">
            <w:rPr>
              <w:rFonts w:ascii="Times New Roman" w:hAnsi="Times New Roman" w:cs="Times New Roman"/>
              <w:sz w:val="21"/>
            </w:rPr>
          </w:rPrChange>
        </w:rPr>
        <w:t>https://www.researchgate.net/publication/278161046_Emotion_regulation_procrastination_and_watching_cat_videos_online_Who_watches_Internet_cats_why_and_to_what_effect. [Accessed: 02-Mar-2017].</w:t>
      </w:r>
    </w:p>
    <w:p w14:paraId="0620D5A3" w14:textId="77777777" w:rsidR="00E30B1F" w:rsidRPr="007F67D8" w:rsidRDefault="00E30B1F" w:rsidP="009D03F6">
      <w:pPr>
        <w:pStyle w:val="Bibliography"/>
        <w:rPr>
          <w:rFonts w:ascii="Times New Roman" w:hAnsi="Times New Roman" w:cs="Times New Roman"/>
          <w:sz w:val="18"/>
          <w:szCs w:val="18"/>
          <w:rPrChange w:id="611"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12" w:author="Lawlor,Kaitlyn T(student)" w:date="2017-05-07T04:32:00Z">
            <w:rPr>
              <w:rFonts w:ascii="Times New Roman" w:hAnsi="Times New Roman" w:cs="Times New Roman"/>
              <w:sz w:val="21"/>
            </w:rPr>
          </w:rPrChange>
        </w:rPr>
        <w:t>[9]</w:t>
      </w:r>
      <w:r w:rsidRPr="007F67D8">
        <w:rPr>
          <w:rFonts w:ascii="Times New Roman" w:hAnsi="Times New Roman" w:cs="Times New Roman"/>
          <w:sz w:val="18"/>
          <w:szCs w:val="18"/>
          <w:rPrChange w:id="613" w:author="Lawlor,Kaitlyn T(student)" w:date="2017-05-07T04:32:00Z">
            <w:rPr>
              <w:rFonts w:ascii="Times New Roman" w:hAnsi="Times New Roman" w:cs="Times New Roman"/>
              <w:sz w:val="21"/>
            </w:rPr>
          </w:rPrChange>
        </w:rPr>
        <w:tab/>
        <w:t xml:space="preserve">O. B. Waxman and N. Carbone, “Grumpy Cat Is Not Impressed by TIME’s Photo Shoot,” </w:t>
      </w:r>
      <w:r w:rsidRPr="007F67D8">
        <w:rPr>
          <w:rFonts w:ascii="Times New Roman" w:hAnsi="Times New Roman" w:cs="Times New Roman"/>
          <w:i/>
          <w:iCs/>
          <w:sz w:val="18"/>
          <w:szCs w:val="18"/>
          <w:rPrChange w:id="614" w:author="Lawlor,Kaitlyn T(student)" w:date="2017-05-07T04:32:00Z">
            <w:rPr>
              <w:rFonts w:ascii="Times New Roman" w:hAnsi="Times New Roman" w:cs="Times New Roman"/>
              <w:i/>
              <w:iCs/>
              <w:sz w:val="21"/>
            </w:rPr>
          </w:rPrChange>
        </w:rPr>
        <w:t>Time</w:t>
      </w:r>
      <w:r w:rsidRPr="007F67D8">
        <w:rPr>
          <w:rFonts w:ascii="Times New Roman" w:hAnsi="Times New Roman" w:cs="Times New Roman"/>
          <w:sz w:val="18"/>
          <w:szCs w:val="18"/>
          <w:rPrChange w:id="615" w:author="Lawlor,Kaitlyn T(student)" w:date="2017-05-07T04:32:00Z">
            <w:rPr>
              <w:rFonts w:ascii="Times New Roman" w:hAnsi="Times New Roman" w:cs="Times New Roman"/>
              <w:sz w:val="21"/>
            </w:rPr>
          </w:rPrChange>
        </w:rPr>
        <w:t>.</w:t>
      </w:r>
    </w:p>
    <w:p w14:paraId="34B07B19" w14:textId="77777777" w:rsidR="00E30B1F" w:rsidRPr="007F67D8" w:rsidRDefault="00E30B1F" w:rsidP="009D03F6">
      <w:pPr>
        <w:pStyle w:val="Bibliography"/>
        <w:rPr>
          <w:rFonts w:ascii="Times New Roman" w:hAnsi="Times New Roman" w:cs="Times New Roman"/>
          <w:sz w:val="18"/>
          <w:szCs w:val="18"/>
          <w:rPrChange w:id="616"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17" w:author="Lawlor,Kaitlyn T(student)" w:date="2017-05-07T04:32:00Z">
            <w:rPr>
              <w:rFonts w:ascii="Times New Roman" w:hAnsi="Times New Roman" w:cs="Times New Roman"/>
              <w:sz w:val="21"/>
            </w:rPr>
          </w:rPrChange>
        </w:rPr>
        <w:t>[10]</w:t>
      </w:r>
      <w:r w:rsidRPr="007F67D8">
        <w:rPr>
          <w:rFonts w:ascii="Times New Roman" w:hAnsi="Times New Roman" w:cs="Times New Roman"/>
          <w:sz w:val="18"/>
          <w:szCs w:val="18"/>
          <w:rPrChange w:id="618" w:author="Lawlor,Kaitlyn T(student)" w:date="2017-05-07T04:32:00Z">
            <w:rPr>
              <w:rFonts w:ascii="Times New Roman" w:hAnsi="Times New Roman" w:cs="Times New Roman"/>
              <w:sz w:val="21"/>
            </w:rPr>
          </w:rPrChange>
        </w:rPr>
        <w:tab/>
        <w:t xml:space="preserve">D. Thompson, “The Wealth of Grumpy Cat,” </w:t>
      </w:r>
      <w:r w:rsidRPr="007F67D8">
        <w:rPr>
          <w:rFonts w:ascii="Times New Roman" w:hAnsi="Times New Roman" w:cs="Times New Roman"/>
          <w:i/>
          <w:iCs/>
          <w:sz w:val="18"/>
          <w:szCs w:val="18"/>
          <w:rPrChange w:id="619" w:author="Lawlor,Kaitlyn T(student)" w:date="2017-05-07T04:32:00Z">
            <w:rPr>
              <w:rFonts w:ascii="Times New Roman" w:hAnsi="Times New Roman" w:cs="Times New Roman"/>
              <w:i/>
              <w:iCs/>
              <w:sz w:val="21"/>
            </w:rPr>
          </w:rPrChange>
        </w:rPr>
        <w:t>The Atlantic</w:t>
      </w:r>
      <w:r w:rsidRPr="007F67D8">
        <w:rPr>
          <w:rFonts w:ascii="Times New Roman" w:hAnsi="Times New Roman" w:cs="Times New Roman"/>
          <w:sz w:val="18"/>
          <w:szCs w:val="18"/>
          <w:rPrChange w:id="620" w:author="Lawlor,Kaitlyn T(student)" w:date="2017-05-07T04:32:00Z">
            <w:rPr>
              <w:rFonts w:ascii="Times New Roman" w:hAnsi="Times New Roman" w:cs="Times New Roman"/>
              <w:sz w:val="21"/>
            </w:rPr>
          </w:rPrChange>
        </w:rPr>
        <w:t>, 08-Dec-2014.</w:t>
      </w:r>
    </w:p>
    <w:p w14:paraId="716F405A" w14:textId="77777777" w:rsidR="00E30B1F" w:rsidRPr="007F67D8" w:rsidRDefault="00E30B1F" w:rsidP="009D03F6">
      <w:pPr>
        <w:pStyle w:val="Bibliography"/>
        <w:rPr>
          <w:rFonts w:ascii="Times New Roman" w:hAnsi="Times New Roman" w:cs="Times New Roman"/>
          <w:sz w:val="18"/>
          <w:szCs w:val="18"/>
          <w:rPrChange w:id="621"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22" w:author="Lawlor,Kaitlyn T(student)" w:date="2017-05-07T04:32:00Z">
            <w:rPr>
              <w:rFonts w:ascii="Times New Roman" w:hAnsi="Times New Roman" w:cs="Times New Roman"/>
              <w:sz w:val="21"/>
            </w:rPr>
          </w:rPrChange>
        </w:rPr>
        <w:t>[11]</w:t>
      </w:r>
      <w:r w:rsidRPr="007F67D8">
        <w:rPr>
          <w:rFonts w:ascii="Times New Roman" w:hAnsi="Times New Roman" w:cs="Times New Roman"/>
          <w:sz w:val="18"/>
          <w:szCs w:val="18"/>
          <w:rPrChange w:id="623" w:author="Lawlor,Kaitlyn T(student)" w:date="2017-05-07T04:32:00Z">
            <w:rPr>
              <w:rFonts w:ascii="Times New Roman" w:hAnsi="Times New Roman" w:cs="Times New Roman"/>
              <w:sz w:val="21"/>
            </w:rPr>
          </w:rPrChange>
        </w:rPr>
        <w:tab/>
        <w:t xml:space="preserve">“Pet Statistics,” </w:t>
      </w:r>
      <w:r w:rsidRPr="007F67D8">
        <w:rPr>
          <w:rFonts w:ascii="Times New Roman" w:hAnsi="Times New Roman" w:cs="Times New Roman"/>
          <w:i/>
          <w:iCs/>
          <w:sz w:val="18"/>
          <w:szCs w:val="18"/>
          <w:rPrChange w:id="624" w:author="Lawlor,Kaitlyn T(student)" w:date="2017-05-07T04:32:00Z">
            <w:rPr>
              <w:rFonts w:ascii="Times New Roman" w:hAnsi="Times New Roman" w:cs="Times New Roman"/>
              <w:i/>
              <w:iCs/>
              <w:sz w:val="21"/>
            </w:rPr>
          </w:rPrChange>
        </w:rPr>
        <w:t>ASPCA</w:t>
      </w:r>
      <w:r w:rsidRPr="007F67D8">
        <w:rPr>
          <w:rFonts w:ascii="Times New Roman" w:hAnsi="Times New Roman" w:cs="Times New Roman"/>
          <w:sz w:val="18"/>
          <w:szCs w:val="18"/>
          <w:rPrChange w:id="625" w:author="Lawlor,Kaitlyn T(student)" w:date="2017-05-07T04:32:00Z">
            <w:rPr>
              <w:rFonts w:ascii="Times New Roman" w:hAnsi="Times New Roman" w:cs="Times New Roman"/>
              <w:sz w:val="21"/>
            </w:rPr>
          </w:rPrChange>
        </w:rPr>
        <w:t>. [Online]. Available: http://www.aspca.org/animal-homelessness/shelter-intake-and-surrender/pet-statistics. [Accessed: 02-Mar-2017].</w:t>
      </w:r>
    </w:p>
    <w:p w14:paraId="5404A778" w14:textId="77777777" w:rsidR="00E30B1F" w:rsidRPr="007F67D8" w:rsidRDefault="00E30B1F" w:rsidP="009D03F6">
      <w:pPr>
        <w:pStyle w:val="Bibliography"/>
        <w:rPr>
          <w:rFonts w:ascii="Times New Roman" w:hAnsi="Times New Roman" w:cs="Times New Roman"/>
          <w:sz w:val="18"/>
          <w:szCs w:val="18"/>
          <w:rPrChange w:id="626"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27" w:author="Lawlor,Kaitlyn T(student)" w:date="2017-05-07T04:32:00Z">
            <w:rPr>
              <w:rFonts w:ascii="Times New Roman" w:hAnsi="Times New Roman" w:cs="Times New Roman"/>
              <w:sz w:val="21"/>
            </w:rPr>
          </w:rPrChange>
        </w:rPr>
        <w:t>[12]</w:t>
      </w:r>
      <w:r w:rsidRPr="007F67D8">
        <w:rPr>
          <w:rFonts w:ascii="Times New Roman" w:hAnsi="Times New Roman" w:cs="Times New Roman"/>
          <w:sz w:val="18"/>
          <w:szCs w:val="18"/>
          <w:rPrChange w:id="628" w:author="Lawlor,Kaitlyn T(student)" w:date="2017-05-07T04:32:00Z">
            <w:rPr>
              <w:rFonts w:ascii="Times New Roman" w:hAnsi="Times New Roman" w:cs="Times New Roman"/>
              <w:sz w:val="21"/>
            </w:rPr>
          </w:rPrChange>
        </w:rPr>
        <w:tab/>
        <w:t xml:space="preserve">A. Vance, “R, the Software, Finds Fans in Data Analysts,” </w:t>
      </w:r>
      <w:r w:rsidRPr="007F67D8">
        <w:rPr>
          <w:rFonts w:ascii="Times New Roman" w:hAnsi="Times New Roman" w:cs="Times New Roman"/>
          <w:i/>
          <w:iCs/>
          <w:sz w:val="18"/>
          <w:szCs w:val="18"/>
          <w:rPrChange w:id="629" w:author="Lawlor,Kaitlyn T(student)" w:date="2017-05-07T04:32:00Z">
            <w:rPr>
              <w:rFonts w:ascii="Times New Roman" w:hAnsi="Times New Roman" w:cs="Times New Roman"/>
              <w:i/>
              <w:iCs/>
              <w:sz w:val="21"/>
            </w:rPr>
          </w:rPrChange>
        </w:rPr>
        <w:t>The New York Times</w:t>
      </w:r>
      <w:r w:rsidRPr="007F67D8">
        <w:rPr>
          <w:rFonts w:ascii="Times New Roman" w:hAnsi="Times New Roman" w:cs="Times New Roman"/>
          <w:sz w:val="18"/>
          <w:szCs w:val="18"/>
          <w:rPrChange w:id="630" w:author="Lawlor,Kaitlyn T(student)" w:date="2017-05-07T04:32:00Z">
            <w:rPr>
              <w:rFonts w:ascii="Times New Roman" w:hAnsi="Times New Roman" w:cs="Times New Roman"/>
              <w:sz w:val="21"/>
            </w:rPr>
          </w:rPrChange>
        </w:rPr>
        <w:t>, 06-Jan-2009.</w:t>
      </w:r>
    </w:p>
    <w:p w14:paraId="51997A4A" w14:textId="77777777" w:rsidR="00E30B1F" w:rsidRPr="007F67D8" w:rsidRDefault="00E30B1F" w:rsidP="009D03F6">
      <w:pPr>
        <w:pStyle w:val="Bibliography"/>
        <w:rPr>
          <w:rFonts w:ascii="Times New Roman" w:hAnsi="Times New Roman" w:cs="Times New Roman"/>
          <w:sz w:val="18"/>
          <w:szCs w:val="18"/>
          <w:rPrChange w:id="631"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32" w:author="Lawlor,Kaitlyn T(student)" w:date="2017-05-07T04:32:00Z">
            <w:rPr>
              <w:rFonts w:ascii="Times New Roman" w:hAnsi="Times New Roman" w:cs="Times New Roman"/>
              <w:sz w:val="21"/>
            </w:rPr>
          </w:rPrChange>
        </w:rPr>
        <w:t>[13]</w:t>
      </w:r>
      <w:r w:rsidRPr="007F67D8">
        <w:rPr>
          <w:rFonts w:ascii="Times New Roman" w:hAnsi="Times New Roman" w:cs="Times New Roman"/>
          <w:sz w:val="18"/>
          <w:szCs w:val="18"/>
          <w:rPrChange w:id="633" w:author="Lawlor,Kaitlyn T(student)" w:date="2017-05-07T04:32:00Z">
            <w:rPr>
              <w:rFonts w:ascii="Times New Roman" w:hAnsi="Times New Roman" w:cs="Times New Roman"/>
              <w:sz w:val="21"/>
            </w:rPr>
          </w:rPrChange>
        </w:rPr>
        <w:tab/>
        <w:t>“AVMA releases new stats on pet ownership, ranking top/bottom 10 states.” [Online]. Available: https://www.avma.org/News/PressRoom/Pages/TopBotomTenStatesForPets.aspx. [Accessed: 28-Mar-2017].</w:t>
      </w:r>
    </w:p>
    <w:p w14:paraId="07F53E9B" w14:textId="77777777" w:rsidR="00E30B1F" w:rsidRPr="007F67D8" w:rsidRDefault="00E30B1F" w:rsidP="009D03F6">
      <w:pPr>
        <w:pStyle w:val="Bibliography"/>
        <w:rPr>
          <w:rFonts w:ascii="Times New Roman" w:hAnsi="Times New Roman" w:cs="Times New Roman"/>
          <w:sz w:val="18"/>
          <w:szCs w:val="18"/>
          <w:rPrChange w:id="634"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35" w:author="Lawlor,Kaitlyn T(student)" w:date="2017-05-07T04:32:00Z">
            <w:rPr>
              <w:rFonts w:ascii="Times New Roman" w:hAnsi="Times New Roman" w:cs="Times New Roman"/>
              <w:sz w:val="21"/>
            </w:rPr>
          </w:rPrChange>
        </w:rPr>
        <w:t>[14]</w:t>
      </w:r>
      <w:r w:rsidRPr="007F67D8">
        <w:rPr>
          <w:rFonts w:ascii="Times New Roman" w:hAnsi="Times New Roman" w:cs="Times New Roman"/>
          <w:sz w:val="18"/>
          <w:szCs w:val="18"/>
          <w:rPrChange w:id="636" w:author="Lawlor,Kaitlyn T(student)" w:date="2017-05-07T04:32:00Z">
            <w:rPr>
              <w:rFonts w:ascii="Times New Roman" w:hAnsi="Times New Roman" w:cs="Times New Roman"/>
              <w:sz w:val="21"/>
            </w:rPr>
          </w:rPrChange>
        </w:rPr>
        <w:tab/>
        <w:t>A. S. D. Website Services &amp; Coordination Staff, “2010 Demographic Profile - U.S. Census Bureau.” [Online]. Available: https://www.census.gov/popfinder/. [Accessed: 07-May-2017].</w:t>
      </w:r>
    </w:p>
    <w:p w14:paraId="666F6BFD" w14:textId="2B37DDC9" w:rsidR="00E30B1F" w:rsidRPr="007F67D8" w:rsidRDefault="00E30B1F" w:rsidP="009D03F6">
      <w:pPr>
        <w:pStyle w:val="Bibliography"/>
        <w:rPr>
          <w:rFonts w:ascii="Times New Roman" w:hAnsi="Times New Roman" w:cs="Times New Roman"/>
          <w:sz w:val="18"/>
          <w:szCs w:val="18"/>
          <w:rPrChange w:id="637" w:author="Lawlor,Kaitlyn T(student)" w:date="2017-05-07T04:32:00Z">
            <w:rPr>
              <w:rFonts w:ascii="Times New Roman" w:hAnsi="Times New Roman" w:cs="Times New Roman"/>
              <w:sz w:val="21"/>
            </w:rPr>
          </w:rPrChange>
        </w:rPr>
      </w:pPr>
      <w:r w:rsidRPr="007F67D8">
        <w:rPr>
          <w:rFonts w:ascii="Times New Roman" w:hAnsi="Times New Roman" w:cs="Times New Roman"/>
          <w:sz w:val="18"/>
          <w:szCs w:val="18"/>
          <w:rPrChange w:id="638" w:author="Lawlor,Kaitlyn T(student)" w:date="2017-05-07T04:32:00Z">
            <w:rPr>
              <w:rFonts w:ascii="Times New Roman" w:hAnsi="Times New Roman" w:cs="Times New Roman"/>
              <w:sz w:val="21"/>
            </w:rPr>
          </w:rPrChange>
        </w:rPr>
        <w:t>[15]</w:t>
      </w:r>
      <w:r w:rsidRPr="007F67D8">
        <w:rPr>
          <w:rFonts w:ascii="Times New Roman" w:hAnsi="Times New Roman" w:cs="Times New Roman"/>
          <w:sz w:val="18"/>
          <w:szCs w:val="18"/>
          <w:rPrChange w:id="639" w:author="Lawlor,Kaitlyn T(student)" w:date="2017-05-07T04:32:00Z">
            <w:rPr>
              <w:rFonts w:ascii="Times New Roman" w:hAnsi="Times New Roman" w:cs="Times New Roman"/>
              <w:sz w:val="21"/>
            </w:rPr>
          </w:rPrChange>
        </w:rPr>
        <w:tab/>
        <w:t xml:space="preserve">“Batch Geocoding with R and Google maps,” </w:t>
      </w:r>
      <w:r w:rsidRPr="007F67D8">
        <w:rPr>
          <w:rFonts w:ascii="Times New Roman" w:hAnsi="Times New Roman" w:cs="Times New Roman"/>
          <w:i/>
          <w:iCs/>
          <w:sz w:val="18"/>
          <w:szCs w:val="18"/>
          <w:rPrChange w:id="640" w:author="Lawlor,Kaitlyn T(student)" w:date="2017-05-07T04:32:00Z">
            <w:rPr>
              <w:rFonts w:ascii="Times New Roman" w:hAnsi="Times New Roman" w:cs="Times New Roman"/>
              <w:i/>
              <w:iCs/>
              <w:sz w:val="21"/>
            </w:rPr>
          </w:rPrChange>
        </w:rPr>
        <w:t>R-bloggers</w:t>
      </w:r>
      <w:r w:rsidRPr="007F67D8">
        <w:rPr>
          <w:rFonts w:ascii="Times New Roman" w:hAnsi="Times New Roman" w:cs="Times New Roman"/>
          <w:sz w:val="18"/>
          <w:szCs w:val="18"/>
          <w:rPrChange w:id="641" w:author="Lawlor,Kaitlyn T(student)" w:date="2017-05-07T04:32:00Z">
            <w:rPr>
              <w:rFonts w:ascii="Times New Roman" w:hAnsi="Times New Roman" w:cs="Times New Roman"/>
              <w:sz w:val="21"/>
            </w:rPr>
          </w:rPrChange>
        </w:rPr>
        <w:t xml:space="preserve">, 12-Oct-2013. </w:t>
      </w:r>
    </w:p>
    <w:p w14:paraId="3467DC2E" w14:textId="77777777" w:rsidR="00AC4B72" w:rsidRPr="007F67D8" w:rsidRDefault="00AC4B72" w:rsidP="00004706">
      <w:pPr>
        <w:tabs>
          <w:tab w:val="left" w:pos="900"/>
        </w:tabs>
        <w:spacing w:after="0"/>
        <w:rPr>
          <w:rFonts w:ascii="Times New Roman" w:hAnsi="Times New Roman" w:cs="Times New Roman"/>
          <w:sz w:val="20"/>
          <w:szCs w:val="20"/>
          <w:rPrChange w:id="642" w:author="Lawlor,Kaitlyn T(student)" w:date="2017-05-07T04:28:00Z">
            <w:rPr>
              <w:rFonts w:ascii="Times New Roman" w:hAnsi="Times New Roman" w:cs="Times New Roman"/>
              <w:sz w:val="24"/>
              <w:szCs w:val="24"/>
            </w:rPr>
          </w:rPrChange>
        </w:rPr>
      </w:pPr>
      <w:r w:rsidRPr="007F67D8">
        <w:rPr>
          <w:rFonts w:ascii="Times New Roman" w:hAnsi="Times New Roman" w:cs="Times New Roman"/>
          <w:sz w:val="20"/>
          <w:szCs w:val="20"/>
          <w:rPrChange w:id="643" w:author="Lawlor,Kaitlyn T(student)" w:date="2017-05-07T04:28:00Z">
            <w:rPr>
              <w:rFonts w:ascii="Times New Roman" w:hAnsi="Times New Roman" w:cs="Times New Roman"/>
              <w:sz w:val="21"/>
              <w:szCs w:val="21"/>
            </w:rPr>
          </w:rPrChange>
        </w:rPr>
        <w:fldChar w:fldCharType="end"/>
      </w:r>
    </w:p>
    <w:p w14:paraId="0F76A48F" w14:textId="77777777" w:rsidR="00FB61A4" w:rsidRPr="007F67D8" w:rsidRDefault="00FB61A4" w:rsidP="00004706">
      <w:pPr>
        <w:tabs>
          <w:tab w:val="left" w:pos="900"/>
        </w:tabs>
        <w:spacing w:after="0"/>
        <w:rPr>
          <w:rFonts w:ascii="Times New Roman" w:hAnsi="Times New Roman" w:cs="Times New Roman"/>
          <w:sz w:val="20"/>
          <w:szCs w:val="20"/>
          <w:rPrChange w:id="644" w:author="Lawlor,Kaitlyn T(student)" w:date="2017-05-07T04:28:00Z">
            <w:rPr>
              <w:rFonts w:ascii="Times New Roman" w:hAnsi="Times New Roman" w:cs="Times New Roman"/>
              <w:sz w:val="24"/>
              <w:szCs w:val="24"/>
            </w:rPr>
          </w:rPrChange>
        </w:rPr>
      </w:pPr>
    </w:p>
    <w:p w14:paraId="5593BF3D" w14:textId="77777777" w:rsidR="00EC504D" w:rsidRPr="007F67D8" w:rsidRDefault="00EC504D" w:rsidP="00004706">
      <w:pPr>
        <w:tabs>
          <w:tab w:val="left" w:pos="900"/>
        </w:tabs>
        <w:spacing w:after="0"/>
        <w:rPr>
          <w:rFonts w:ascii="Times New Roman" w:hAnsi="Times New Roman" w:cs="Times New Roman"/>
          <w:sz w:val="20"/>
          <w:szCs w:val="20"/>
          <w:rPrChange w:id="645" w:author="Lawlor,Kaitlyn T(student)" w:date="2017-05-07T04:28:00Z">
            <w:rPr>
              <w:rFonts w:ascii="Times New Roman" w:hAnsi="Times New Roman" w:cs="Times New Roman"/>
              <w:sz w:val="24"/>
              <w:szCs w:val="24"/>
            </w:rPr>
          </w:rPrChange>
        </w:rPr>
      </w:pPr>
    </w:p>
    <w:p w14:paraId="201C7755" w14:textId="77777777" w:rsidR="00EC504D" w:rsidRPr="007F67D8" w:rsidRDefault="00EC504D" w:rsidP="00004706">
      <w:pPr>
        <w:tabs>
          <w:tab w:val="left" w:pos="900"/>
        </w:tabs>
        <w:spacing w:after="0"/>
        <w:rPr>
          <w:rFonts w:ascii="Times New Roman" w:hAnsi="Times New Roman" w:cs="Times New Roman"/>
          <w:sz w:val="20"/>
          <w:szCs w:val="20"/>
          <w:rPrChange w:id="646" w:author="Lawlor,Kaitlyn T(student)" w:date="2017-05-07T04:28:00Z">
            <w:rPr>
              <w:rFonts w:ascii="Times New Roman" w:hAnsi="Times New Roman" w:cs="Times New Roman"/>
              <w:sz w:val="24"/>
              <w:szCs w:val="24"/>
            </w:rPr>
          </w:rPrChange>
        </w:rPr>
      </w:pPr>
    </w:p>
    <w:p w14:paraId="17A2C462" w14:textId="18D54438" w:rsidR="00EC504D" w:rsidRPr="007F67D8" w:rsidRDefault="00EC504D" w:rsidP="00004706">
      <w:pPr>
        <w:tabs>
          <w:tab w:val="left" w:pos="900"/>
        </w:tabs>
        <w:spacing w:after="0"/>
        <w:rPr>
          <w:rFonts w:ascii="Times New Roman" w:hAnsi="Times New Roman" w:cs="Times New Roman"/>
          <w:sz w:val="20"/>
          <w:szCs w:val="20"/>
          <w:rPrChange w:id="647" w:author="Lawlor,Kaitlyn T(student)" w:date="2017-05-07T04:28:00Z">
            <w:rPr>
              <w:rFonts w:ascii="Times New Roman" w:hAnsi="Times New Roman" w:cs="Times New Roman"/>
              <w:sz w:val="20"/>
              <w:szCs w:val="20"/>
            </w:rPr>
          </w:rPrChange>
        </w:rPr>
      </w:pPr>
    </w:p>
    <w:sectPr w:rsidR="00EC504D" w:rsidRPr="007F67D8" w:rsidSect="007F67D8">
      <w:pgSz w:w="12240" w:h="15840"/>
      <w:pgMar w:top="1440" w:right="1440" w:bottom="1440" w:left="1440" w:header="720" w:footer="720" w:gutter="0"/>
      <w:cols w:num="2" w:space="720"/>
      <w:docGrid w:linePitch="360"/>
      <w:sectPrChange w:id="648" w:author="Lawlor,Kaitlyn T(student)" w:date="2017-05-07T04:28:00Z">
        <w:sectPr w:rsidR="00EC504D" w:rsidRPr="007F67D8" w:rsidSect="007F67D8">
          <w:pgMar w:top="1440" w:right="1440" w:bottom="1440" w:left="1440" w:header="720" w:footer="720" w:gutter="0"/>
          <w:cols w:num="1"/>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rrett Dancik" w:date="2017-04-14T16:36:00Z" w:initials="GD">
    <w:p w14:paraId="17C06CF7" w14:textId="40C4FD28" w:rsidR="009A10B3" w:rsidRDefault="009A10B3">
      <w:pPr>
        <w:pStyle w:val="CommentText"/>
      </w:pPr>
      <w:r>
        <w:rPr>
          <w:rStyle w:val="CommentReference"/>
        </w:rPr>
        <w:annotationRef/>
      </w:r>
      <w:r>
        <w:t xml:space="preserve">Great job overall! This is well-written and you are very self-aware with respect to the background and context of your study, as well as </w:t>
      </w:r>
      <w:proofErr w:type="spellStart"/>
      <w:r>
        <w:t>it's</w:t>
      </w:r>
      <w:proofErr w:type="spellEnd"/>
      <w:r>
        <w:t xml:space="preserve"> limitations.</w:t>
      </w:r>
    </w:p>
    <w:p w14:paraId="4A81F806" w14:textId="77777777" w:rsidR="009A10B3" w:rsidRDefault="009A10B3">
      <w:pPr>
        <w:pStyle w:val="CommentText"/>
      </w:pPr>
    </w:p>
    <w:p w14:paraId="75DE076B" w14:textId="1C10C1C8" w:rsidR="009A10B3" w:rsidRDefault="009A10B3">
      <w:pPr>
        <w:pStyle w:val="CommentText"/>
      </w:pPr>
      <w:r>
        <w:t xml:space="preserve">You should also be proud of doing a lot of work in </w:t>
      </w:r>
      <w:r w:rsidRPr="009A10B3">
        <w:rPr>
          <w:i/>
        </w:rPr>
        <w:t>R</w:t>
      </w:r>
      <w:r>
        <w:t xml:space="preserve"> without having programmed in it before.  I included some code that might help with the counting of TRUEs…if you need any more help with the R part, feel free to ask.</w:t>
      </w:r>
    </w:p>
    <w:p w14:paraId="61CF7833" w14:textId="77777777" w:rsidR="009A10B3" w:rsidRDefault="009A10B3">
      <w:pPr>
        <w:pStyle w:val="CommentText"/>
      </w:pPr>
    </w:p>
  </w:comment>
  <w:comment w:id="32" w:author="Garrett Dancik" w:date="2017-04-14T16:05:00Z" w:initials="GD">
    <w:p w14:paraId="277B849E" w14:textId="77777777" w:rsidR="00E76533" w:rsidRDefault="00E76533">
      <w:pPr>
        <w:pStyle w:val="CommentText"/>
      </w:pPr>
      <w:r>
        <w:rPr>
          <w:rStyle w:val="CommentReference"/>
        </w:rPr>
        <w:annotationRef/>
      </w:r>
      <w:r>
        <w:t xml:space="preserve">Excellent job providing background, related, work, significance, and stating your objective. </w:t>
      </w:r>
    </w:p>
    <w:p w14:paraId="0BC8D365" w14:textId="77777777" w:rsidR="00E76533" w:rsidRDefault="00E76533">
      <w:pPr>
        <w:pStyle w:val="CommentText"/>
      </w:pPr>
    </w:p>
    <w:p w14:paraId="3AE83448" w14:textId="61CA99A9" w:rsidR="00E76533" w:rsidRDefault="00E76533">
      <w:pPr>
        <w:pStyle w:val="CommentText"/>
      </w:pPr>
      <w:r>
        <w:t>Format-wise, the section should be titled Introduction and you do not have separate Background and Significance subsections, unlike the proposal.</w:t>
      </w:r>
    </w:p>
  </w:comment>
  <w:comment w:id="208" w:author="Garrett Dancik" w:date="2017-04-14T16:17:00Z" w:initials="GD">
    <w:p w14:paraId="5EB3597F" w14:textId="54ACFFF6" w:rsidR="00E76533" w:rsidRDefault="00E76533">
      <w:pPr>
        <w:pStyle w:val="CommentText"/>
      </w:pPr>
      <w:r>
        <w:rPr>
          <w:rStyle w:val="CommentReference"/>
        </w:rPr>
        <w:annotationRef/>
      </w:r>
      <w:r>
        <w:t>This is definitely overkill. In R, the sum function will count the number of true values in a vector of Booleans.</w:t>
      </w:r>
    </w:p>
    <w:p w14:paraId="0BE47063" w14:textId="77777777" w:rsidR="00E76533" w:rsidRDefault="00E76533">
      <w:pPr>
        <w:pStyle w:val="CommentText"/>
      </w:pPr>
    </w:p>
    <w:p w14:paraId="1AADF120" w14:textId="39264C31" w:rsidR="00E76533" w:rsidRDefault="00E76533">
      <w:pPr>
        <w:pStyle w:val="CommentText"/>
      </w:pPr>
      <w:r>
        <w:t>For example,</w:t>
      </w:r>
    </w:p>
    <w:p w14:paraId="1E0822A8" w14:textId="1B4382A3" w:rsidR="00E76533" w:rsidRDefault="00E76533">
      <w:pPr>
        <w:pStyle w:val="CommentText"/>
      </w:pPr>
      <w:r>
        <w:t>values = c(TRUE, TRUE, FALSE, TRUE)</w:t>
      </w:r>
    </w:p>
    <w:p w14:paraId="1ECF8C3B" w14:textId="07F75A78" w:rsidR="00E76533" w:rsidRDefault="00E76533">
      <w:pPr>
        <w:pStyle w:val="CommentText"/>
      </w:pPr>
      <w:r>
        <w:t>sum(values) # would return 3</w:t>
      </w:r>
    </w:p>
    <w:p w14:paraId="55B84EA5" w14:textId="77777777" w:rsidR="00E76533" w:rsidRDefault="00E76533">
      <w:pPr>
        <w:pStyle w:val="CommentText"/>
      </w:pPr>
    </w:p>
  </w:comment>
  <w:comment w:id="291" w:author="Garrett Dancik" w:date="2017-04-14T16:19:00Z" w:initials="GD">
    <w:p w14:paraId="58139BB4" w14:textId="77777777" w:rsidR="001D035A" w:rsidRDefault="001D035A" w:rsidP="001D035A">
      <w:pPr>
        <w:pStyle w:val="CommentText"/>
      </w:pPr>
      <w:r>
        <w:rPr>
          <w:rStyle w:val="CommentReference"/>
        </w:rPr>
        <w:annotationRef/>
      </w:r>
      <w:r>
        <w:t>This goes in the methods section</w:t>
      </w:r>
    </w:p>
  </w:comment>
  <w:comment w:id="301" w:author="Garrett Dancik" w:date="2017-04-14T16:32:00Z" w:initials="GD">
    <w:p w14:paraId="15114352" w14:textId="4E91F4BF" w:rsidR="00E76533" w:rsidRDefault="00E76533">
      <w:pPr>
        <w:pStyle w:val="CommentText"/>
      </w:pPr>
      <w:r>
        <w:rPr>
          <w:rStyle w:val="CommentReference"/>
        </w:rPr>
        <w:annotationRef/>
      </w:r>
      <w:r>
        <w:t>The bar graph of proportions and the map of the U.S. will be great. There's no need to show a table of the counts (Fig. 3) because this does not provide information beyond what will be in Figure 2.</w:t>
      </w:r>
    </w:p>
    <w:p w14:paraId="208DF816" w14:textId="77777777" w:rsidR="00E76533" w:rsidRDefault="00E76533">
      <w:pPr>
        <w:pStyle w:val="CommentText"/>
      </w:pPr>
    </w:p>
    <w:p w14:paraId="017330CC" w14:textId="4ACFE69A" w:rsidR="00E76533" w:rsidRDefault="00E76533">
      <w:pPr>
        <w:pStyle w:val="CommentText"/>
      </w:pPr>
      <w:r>
        <w:t xml:space="preserve">The bar graph and map figures would be sufficient for your analysis. It's up to you whether you want to show any of the code (since that will be available). </w:t>
      </w:r>
    </w:p>
    <w:p w14:paraId="24CE6EC0" w14:textId="77777777" w:rsidR="00E76533" w:rsidRDefault="00E76533">
      <w:pPr>
        <w:pStyle w:val="CommentText"/>
      </w:pPr>
    </w:p>
    <w:p w14:paraId="1BCF9018" w14:textId="35D92941" w:rsidR="00571992" w:rsidRDefault="00571992">
      <w:pPr>
        <w:pStyle w:val="CommentText"/>
      </w:pPr>
      <w:r>
        <w:t>You will also want to use a chi-square test to see whether the regional proportions are different than what you expect by chance (i.e., 20% for 5 regions). If you need help with this, let me know.</w:t>
      </w:r>
    </w:p>
    <w:p w14:paraId="3E068956" w14:textId="77777777" w:rsidR="00571992" w:rsidRDefault="00571992">
      <w:pPr>
        <w:pStyle w:val="CommentText"/>
      </w:pPr>
    </w:p>
    <w:p w14:paraId="1E7B7632" w14:textId="7502DA97" w:rsidR="00E76533" w:rsidRDefault="00E76533">
      <w:pPr>
        <w:pStyle w:val="CommentText"/>
      </w:pPr>
      <w:r>
        <w:t>Make sure in your final draft that this gets written up as a narrative and that the figures are referenced.</w:t>
      </w:r>
    </w:p>
  </w:comment>
  <w:comment w:id="428" w:author="Garrett Dancik" w:date="2017-04-14T16:33:00Z" w:initials="GD">
    <w:p w14:paraId="2A67C7FC" w14:textId="62556E15" w:rsidR="00DD1DF3" w:rsidRDefault="00DD1DF3">
      <w:pPr>
        <w:pStyle w:val="CommentText"/>
      </w:pPr>
      <w:r>
        <w:rPr>
          <w:rStyle w:val="CommentReference"/>
        </w:rPr>
        <w:annotationRef/>
      </w:r>
      <w:r>
        <w:t>Great job on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F7833" w15:done="1"/>
  <w15:commentEx w15:paraId="3AE83448" w15:done="1"/>
  <w15:commentEx w15:paraId="55B84EA5" w15:done="1"/>
  <w15:commentEx w15:paraId="58139BB4" w15:done="1"/>
  <w15:commentEx w15:paraId="1E7B7632" w15:done="1"/>
  <w15:commentEx w15:paraId="2A67C7FC"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F4B3B"/>
    <w:multiLevelType w:val="hybridMultilevel"/>
    <w:tmpl w:val="152C8A40"/>
    <w:lvl w:ilvl="0" w:tplc="6BAC2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95AF4"/>
    <w:multiLevelType w:val="hybridMultilevel"/>
    <w:tmpl w:val="3F504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A5054A"/>
    <w:multiLevelType w:val="hybridMultilevel"/>
    <w:tmpl w:val="994CA6A8"/>
    <w:lvl w:ilvl="0" w:tplc="93328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06644"/>
    <w:multiLevelType w:val="hybridMultilevel"/>
    <w:tmpl w:val="21564E3C"/>
    <w:lvl w:ilvl="0" w:tplc="E854617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lor,Kaitlyn T(student)">
    <w15:presenceInfo w15:providerId="None" w15:userId="Lawlor,Kaitlyn T(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748"/>
    <w:rsid w:val="00004706"/>
    <w:rsid w:val="00004BFF"/>
    <w:rsid w:val="00053598"/>
    <w:rsid w:val="0008406A"/>
    <w:rsid w:val="00095978"/>
    <w:rsid w:val="000C5B64"/>
    <w:rsid w:val="000D4D71"/>
    <w:rsid w:val="000F6919"/>
    <w:rsid w:val="00100C2D"/>
    <w:rsid w:val="0013136D"/>
    <w:rsid w:val="00136C74"/>
    <w:rsid w:val="0017771B"/>
    <w:rsid w:val="001B2F0F"/>
    <w:rsid w:val="001D035A"/>
    <w:rsid w:val="001E1D4A"/>
    <w:rsid w:val="001F02DD"/>
    <w:rsid w:val="0020384C"/>
    <w:rsid w:val="00227645"/>
    <w:rsid w:val="002837DE"/>
    <w:rsid w:val="002A2A05"/>
    <w:rsid w:val="002D4060"/>
    <w:rsid w:val="002D594C"/>
    <w:rsid w:val="002E11D8"/>
    <w:rsid w:val="002E25D4"/>
    <w:rsid w:val="002E2A55"/>
    <w:rsid w:val="00324BE8"/>
    <w:rsid w:val="00330748"/>
    <w:rsid w:val="00367CE7"/>
    <w:rsid w:val="00387E06"/>
    <w:rsid w:val="003C3308"/>
    <w:rsid w:val="003E3043"/>
    <w:rsid w:val="004047E8"/>
    <w:rsid w:val="0041441F"/>
    <w:rsid w:val="00420585"/>
    <w:rsid w:val="0044004F"/>
    <w:rsid w:val="00454A00"/>
    <w:rsid w:val="004758E0"/>
    <w:rsid w:val="004A3494"/>
    <w:rsid w:val="004A4D66"/>
    <w:rsid w:val="004A5CEC"/>
    <w:rsid w:val="004F5BFC"/>
    <w:rsid w:val="00534D4A"/>
    <w:rsid w:val="005466B6"/>
    <w:rsid w:val="00571992"/>
    <w:rsid w:val="005825B7"/>
    <w:rsid w:val="00597272"/>
    <w:rsid w:val="005A60F2"/>
    <w:rsid w:val="005E313F"/>
    <w:rsid w:val="00624CFF"/>
    <w:rsid w:val="00645964"/>
    <w:rsid w:val="00651A4D"/>
    <w:rsid w:val="006705C3"/>
    <w:rsid w:val="006713A3"/>
    <w:rsid w:val="00673A3A"/>
    <w:rsid w:val="006B3758"/>
    <w:rsid w:val="006D198A"/>
    <w:rsid w:val="007460C4"/>
    <w:rsid w:val="00757752"/>
    <w:rsid w:val="00771A97"/>
    <w:rsid w:val="0079087D"/>
    <w:rsid w:val="007A0B64"/>
    <w:rsid w:val="007F4148"/>
    <w:rsid w:val="007F4AC9"/>
    <w:rsid w:val="007F530B"/>
    <w:rsid w:val="007F67D8"/>
    <w:rsid w:val="00827D74"/>
    <w:rsid w:val="008465CF"/>
    <w:rsid w:val="00856AE6"/>
    <w:rsid w:val="00862EA4"/>
    <w:rsid w:val="008668C5"/>
    <w:rsid w:val="00890A02"/>
    <w:rsid w:val="008973D9"/>
    <w:rsid w:val="008B26DC"/>
    <w:rsid w:val="008C2381"/>
    <w:rsid w:val="008D778F"/>
    <w:rsid w:val="008D7DF9"/>
    <w:rsid w:val="0091663A"/>
    <w:rsid w:val="00927264"/>
    <w:rsid w:val="00932389"/>
    <w:rsid w:val="009867E4"/>
    <w:rsid w:val="009A10B3"/>
    <w:rsid w:val="009D03F6"/>
    <w:rsid w:val="00A0069A"/>
    <w:rsid w:val="00A044CC"/>
    <w:rsid w:val="00A223F3"/>
    <w:rsid w:val="00A3137F"/>
    <w:rsid w:val="00A53EFA"/>
    <w:rsid w:val="00A70F82"/>
    <w:rsid w:val="00A7756B"/>
    <w:rsid w:val="00A938C0"/>
    <w:rsid w:val="00A95835"/>
    <w:rsid w:val="00AA63A6"/>
    <w:rsid w:val="00AC4B72"/>
    <w:rsid w:val="00B16FE6"/>
    <w:rsid w:val="00B40576"/>
    <w:rsid w:val="00B510A5"/>
    <w:rsid w:val="00B72418"/>
    <w:rsid w:val="00B95273"/>
    <w:rsid w:val="00B9698D"/>
    <w:rsid w:val="00BA7747"/>
    <w:rsid w:val="00BC4574"/>
    <w:rsid w:val="00BD66BC"/>
    <w:rsid w:val="00BE0367"/>
    <w:rsid w:val="00BF2BD5"/>
    <w:rsid w:val="00C06C1F"/>
    <w:rsid w:val="00C3331D"/>
    <w:rsid w:val="00C75457"/>
    <w:rsid w:val="00C96893"/>
    <w:rsid w:val="00CA47C3"/>
    <w:rsid w:val="00CA5BD9"/>
    <w:rsid w:val="00CE19B9"/>
    <w:rsid w:val="00D4308F"/>
    <w:rsid w:val="00D70406"/>
    <w:rsid w:val="00D93861"/>
    <w:rsid w:val="00D9597F"/>
    <w:rsid w:val="00DC6DE1"/>
    <w:rsid w:val="00DD1DF3"/>
    <w:rsid w:val="00E30B1F"/>
    <w:rsid w:val="00E44770"/>
    <w:rsid w:val="00E61A7B"/>
    <w:rsid w:val="00E76533"/>
    <w:rsid w:val="00E76B30"/>
    <w:rsid w:val="00E85367"/>
    <w:rsid w:val="00E95397"/>
    <w:rsid w:val="00EA278D"/>
    <w:rsid w:val="00EC504D"/>
    <w:rsid w:val="00ED19B2"/>
    <w:rsid w:val="00EE69EE"/>
    <w:rsid w:val="00F277F9"/>
    <w:rsid w:val="00F43AE8"/>
    <w:rsid w:val="00F962E1"/>
    <w:rsid w:val="00FA5FFA"/>
    <w:rsid w:val="00FB61A4"/>
    <w:rsid w:val="00FC7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AAF45"/>
  <w15:docId w15:val="{BB02B405-844C-45A0-AC70-8DE32097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748"/>
    <w:pPr>
      <w:ind w:left="720"/>
      <w:contextualSpacing/>
    </w:pPr>
  </w:style>
  <w:style w:type="paragraph" w:styleId="Bibliography">
    <w:name w:val="Bibliography"/>
    <w:basedOn w:val="Normal"/>
    <w:next w:val="Normal"/>
    <w:uiPriority w:val="37"/>
    <w:unhideWhenUsed/>
    <w:rsid w:val="00AC4B72"/>
    <w:pPr>
      <w:tabs>
        <w:tab w:val="left" w:pos="384"/>
      </w:tabs>
      <w:spacing w:after="0" w:line="240" w:lineRule="auto"/>
      <w:ind w:left="384" w:hanging="384"/>
    </w:pPr>
  </w:style>
  <w:style w:type="character" w:styleId="Hyperlink">
    <w:name w:val="Hyperlink"/>
    <w:basedOn w:val="DefaultParagraphFont"/>
    <w:uiPriority w:val="99"/>
    <w:unhideWhenUsed/>
    <w:rsid w:val="004F5BFC"/>
    <w:rPr>
      <w:color w:val="0563C1" w:themeColor="hyperlink"/>
      <w:u w:val="single"/>
    </w:rPr>
  </w:style>
  <w:style w:type="character" w:customStyle="1" w:styleId="Mention1">
    <w:name w:val="Mention1"/>
    <w:basedOn w:val="DefaultParagraphFont"/>
    <w:uiPriority w:val="99"/>
    <w:semiHidden/>
    <w:unhideWhenUsed/>
    <w:rsid w:val="004F5BFC"/>
    <w:rPr>
      <w:color w:val="2B579A"/>
      <w:shd w:val="clear" w:color="auto" w:fill="E6E6E6"/>
    </w:rPr>
  </w:style>
  <w:style w:type="character" w:styleId="PlaceholderText">
    <w:name w:val="Placeholder Text"/>
    <w:basedOn w:val="DefaultParagraphFont"/>
    <w:uiPriority w:val="99"/>
    <w:semiHidden/>
    <w:rsid w:val="00A95835"/>
    <w:rPr>
      <w:color w:val="808080"/>
    </w:rPr>
  </w:style>
  <w:style w:type="table" w:styleId="TableGrid">
    <w:name w:val="Table Grid"/>
    <w:basedOn w:val="TableNormal"/>
    <w:uiPriority w:val="39"/>
    <w:rsid w:val="00EC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5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04D"/>
    <w:rPr>
      <w:rFonts w:ascii="Courier New" w:eastAsia="Times New Roman" w:hAnsi="Courier New" w:cs="Courier New"/>
      <w:sz w:val="20"/>
      <w:szCs w:val="20"/>
    </w:rPr>
  </w:style>
  <w:style w:type="character" w:customStyle="1" w:styleId="pun">
    <w:name w:val="pun"/>
    <w:basedOn w:val="DefaultParagraphFont"/>
    <w:rsid w:val="00EC504D"/>
  </w:style>
  <w:style w:type="character" w:customStyle="1" w:styleId="pln">
    <w:name w:val="pln"/>
    <w:basedOn w:val="DefaultParagraphFont"/>
    <w:rsid w:val="00EC504D"/>
  </w:style>
  <w:style w:type="character" w:customStyle="1" w:styleId="lit">
    <w:name w:val="lit"/>
    <w:basedOn w:val="DefaultParagraphFont"/>
    <w:rsid w:val="00EC504D"/>
  </w:style>
  <w:style w:type="paragraph" w:styleId="BalloonText">
    <w:name w:val="Balloon Text"/>
    <w:basedOn w:val="Normal"/>
    <w:link w:val="BalloonTextChar"/>
    <w:uiPriority w:val="99"/>
    <w:semiHidden/>
    <w:unhideWhenUsed/>
    <w:rsid w:val="00367C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7CE7"/>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4AC9"/>
    <w:rPr>
      <w:sz w:val="18"/>
      <w:szCs w:val="18"/>
    </w:rPr>
  </w:style>
  <w:style w:type="paragraph" w:styleId="CommentText">
    <w:name w:val="annotation text"/>
    <w:basedOn w:val="Normal"/>
    <w:link w:val="CommentTextChar"/>
    <w:uiPriority w:val="99"/>
    <w:semiHidden/>
    <w:unhideWhenUsed/>
    <w:rsid w:val="007F4AC9"/>
    <w:pPr>
      <w:spacing w:line="240" w:lineRule="auto"/>
    </w:pPr>
    <w:rPr>
      <w:sz w:val="24"/>
      <w:szCs w:val="24"/>
    </w:rPr>
  </w:style>
  <w:style w:type="character" w:customStyle="1" w:styleId="CommentTextChar">
    <w:name w:val="Comment Text Char"/>
    <w:basedOn w:val="DefaultParagraphFont"/>
    <w:link w:val="CommentText"/>
    <w:uiPriority w:val="99"/>
    <w:semiHidden/>
    <w:rsid w:val="007F4AC9"/>
    <w:rPr>
      <w:sz w:val="24"/>
      <w:szCs w:val="24"/>
    </w:rPr>
  </w:style>
  <w:style w:type="paragraph" w:styleId="CommentSubject">
    <w:name w:val="annotation subject"/>
    <w:basedOn w:val="CommentText"/>
    <w:next w:val="CommentText"/>
    <w:link w:val="CommentSubjectChar"/>
    <w:uiPriority w:val="99"/>
    <w:semiHidden/>
    <w:unhideWhenUsed/>
    <w:rsid w:val="007F4AC9"/>
    <w:rPr>
      <w:b/>
      <w:bCs/>
      <w:sz w:val="20"/>
      <w:szCs w:val="20"/>
    </w:rPr>
  </w:style>
  <w:style w:type="character" w:customStyle="1" w:styleId="CommentSubjectChar">
    <w:name w:val="Comment Subject Char"/>
    <w:basedOn w:val="CommentTextChar"/>
    <w:link w:val="CommentSubject"/>
    <w:uiPriority w:val="99"/>
    <w:semiHidden/>
    <w:rsid w:val="007F4A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1744">
      <w:bodyDiv w:val="1"/>
      <w:marLeft w:val="0"/>
      <w:marRight w:val="0"/>
      <w:marTop w:val="0"/>
      <w:marBottom w:val="0"/>
      <w:divBdr>
        <w:top w:val="none" w:sz="0" w:space="0" w:color="auto"/>
        <w:left w:val="none" w:sz="0" w:space="0" w:color="auto"/>
        <w:bottom w:val="none" w:sz="0" w:space="0" w:color="auto"/>
        <w:right w:val="none" w:sz="0" w:space="0" w:color="auto"/>
      </w:divBdr>
    </w:div>
    <w:div w:id="224487273">
      <w:bodyDiv w:val="1"/>
      <w:marLeft w:val="0"/>
      <w:marRight w:val="0"/>
      <w:marTop w:val="0"/>
      <w:marBottom w:val="0"/>
      <w:divBdr>
        <w:top w:val="none" w:sz="0" w:space="0" w:color="auto"/>
        <w:left w:val="none" w:sz="0" w:space="0" w:color="auto"/>
        <w:bottom w:val="none" w:sz="0" w:space="0" w:color="auto"/>
        <w:right w:val="none" w:sz="0" w:space="0" w:color="auto"/>
      </w:divBdr>
    </w:div>
    <w:div w:id="76784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8E394-9D2B-49DD-B66B-C7B0ACD0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7061</Words>
  <Characters>40250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Lawlor,Kaitlyn T(student)</dc:creator>
  <cp:keywords/>
  <dc:description/>
  <cp:lastModifiedBy>Lawlor,Kaitlyn T(student)</cp:lastModifiedBy>
  <cp:revision>2</cp:revision>
  <cp:lastPrinted>2017-05-07T08:23:00Z</cp:lastPrinted>
  <dcterms:created xsi:type="dcterms:W3CDTF">2017-05-07T08:32:00Z</dcterms:created>
  <dcterms:modified xsi:type="dcterms:W3CDTF">2017-05-07T08:32:00Z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id="DJFPPM16"/&gt;&lt;style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